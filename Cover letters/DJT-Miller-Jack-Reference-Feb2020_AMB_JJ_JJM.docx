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4D431" w14:textId="153A3BF4" w:rsidR="00E67D14" w:rsidDel="00724905" w:rsidRDefault="00E67D14" w:rsidP="00724905">
      <w:pPr>
        <w:spacing w:after="120"/>
        <w:rPr>
          <w:del w:id="0" w:author="Jack Miller" w:date="2020-02-15T17:54:00Z"/>
        </w:rPr>
        <w:pPrChange w:id="1" w:author="Jack Miller" w:date="2020-02-15T17:54:00Z">
          <w:pPr>
            <w:spacing w:after="120"/>
            <w:jc w:val="right"/>
          </w:pPr>
        </w:pPrChange>
      </w:pPr>
    </w:p>
    <w:p w14:paraId="0BD18737" w14:textId="003D048D" w:rsidR="00E67D14" w:rsidRDefault="002A73CB" w:rsidP="00E67D14">
      <w:pPr>
        <w:spacing w:after="120"/>
        <w:jc w:val="right"/>
      </w:pPr>
      <w:r w:rsidRPr="002A73CB">
        <w:t>11</w:t>
      </w:r>
      <w:r w:rsidRPr="002A73CB">
        <w:rPr>
          <w:vertAlign w:val="superscript"/>
        </w:rPr>
        <w:t>th</w:t>
      </w:r>
      <w:r w:rsidRPr="002A73CB">
        <w:t xml:space="preserve"> February 2020</w:t>
      </w:r>
    </w:p>
    <w:p w14:paraId="67BE8241" w14:textId="5590DA11" w:rsidR="00870FBC" w:rsidRPr="00DB3E72" w:rsidRDefault="00870FBC" w:rsidP="005D543F">
      <w:pPr>
        <w:pStyle w:val="Salutation"/>
        <w:spacing w:before="120" w:after="120"/>
        <w:rPr>
          <w:rFonts w:ascii="Times New Roman" w:hAnsi="Times New Roman"/>
          <w:sz w:val="16"/>
          <w:szCs w:val="16"/>
          <w:rPrChange w:id="2" w:author="Jack Miller" w:date="2020-02-15T17:57:00Z">
            <w:rPr>
              <w:rFonts w:ascii="Times New Roman" w:hAnsi="Times New Roman"/>
              <w:sz w:val="24"/>
              <w:szCs w:val="24"/>
            </w:rPr>
          </w:rPrChange>
        </w:rPr>
      </w:pPr>
      <w:r w:rsidRPr="002A73CB">
        <w:rPr>
          <w:rFonts w:ascii="Times New Roman" w:hAnsi="Times New Roman"/>
          <w:sz w:val="24"/>
          <w:szCs w:val="24"/>
        </w:rPr>
        <w:fldChar w:fldCharType="begin"/>
      </w:r>
      <w:r w:rsidRPr="002A73CB">
        <w:rPr>
          <w:rFonts w:ascii="Times New Roman" w:hAnsi="Times New Roman"/>
          <w:sz w:val="24"/>
          <w:szCs w:val="24"/>
        </w:rPr>
        <w:instrText xml:space="preserve"> AUTOTEXTLIST </w:instrText>
      </w:r>
      <w:r w:rsidRPr="002A73CB">
        <w:rPr>
          <w:rFonts w:ascii="Times New Roman" w:hAnsi="Times New Roman"/>
          <w:sz w:val="24"/>
          <w:szCs w:val="24"/>
        </w:rPr>
        <w:fldChar w:fldCharType="separate"/>
      </w:r>
      <w:r w:rsidR="0010297E" w:rsidRPr="002A73CB">
        <w:rPr>
          <w:rFonts w:ascii="Times New Roman" w:hAnsi="Times New Roman"/>
          <w:sz w:val="24"/>
          <w:szCs w:val="24"/>
        </w:rPr>
        <w:t xml:space="preserve">Dear </w:t>
      </w:r>
      <w:r w:rsidR="002A73CB" w:rsidRPr="002A73CB">
        <w:rPr>
          <w:rFonts w:ascii="Times New Roman" w:hAnsi="Times New Roman"/>
          <w:sz w:val="24"/>
          <w:szCs w:val="24"/>
        </w:rPr>
        <w:t>Selection Committee</w:t>
      </w:r>
      <w:r w:rsidRPr="002A73CB">
        <w:rPr>
          <w:rFonts w:ascii="Times New Roman" w:hAnsi="Times New Roman"/>
          <w:sz w:val="24"/>
          <w:szCs w:val="24"/>
        </w:rPr>
        <w:fldChar w:fldCharType="end"/>
      </w:r>
      <w:ins w:id="3" w:author="Jack Miller" w:date="2020-02-15T17:57:00Z">
        <w:r w:rsidR="00DB3E72">
          <w:rPr>
            <w:rFonts w:ascii="Times New Roman" w:hAnsi="Times New Roman"/>
            <w:sz w:val="24"/>
            <w:szCs w:val="24"/>
          </w:rPr>
          <w:t>,</w:t>
        </w:r>
      </w:ins>
    </w:p>
    <w:p w14:paraId="544A3814" w14:textId="761AB0DE" w:rsidR="002A73CB" w:rsidDel="00724905" w:rsidRDefault="00870FBC" w:rsidP="002A73CB">
      <w:pPr>
        <w:pStyle w:val="Heading1"/>
        <w:jc w:val="center"/>
        <w:rPr>
          <w:del w:id="4" w:author="Jack Miller" w:date="2020-02-15T17:55:00Z"/>
          <w:rFonts w:ascii="Times New Roman" w:hAnsi="Times New Roman" w:cs="Times New Roman"/>
          <w:sz w:val="24"/>
          <w:szCs w:val="24"/>
        </w:rPr>
      </w:pPr>
      <w:r w:rsidRPr="002A73CB">
        <w:rPr>
          <w:rFonts w:ascii="Times New Roman" w:hAnsi="Times New Roman" w:cs="Times New Roman"/>
          <w:sz w:val="24"/>
          <w:szCs w:val="24"/>
        </w:rPr>
        <w:t xml:space="preserve">Re: </w:t>
      </w:r>
      <w:r w:rsidR="0010297E" w:rsidRPr="002A73CB">
        <w:rPr>
          <w:rFonts w:ascii="Times New Roman" w:hAnsi="Times New Roman" w:cs="Times New Roman"/>
          <w:sz w:val="24"/>
          <w:szCs w:val="24"/>
        </w:rPr>
        <w:t xml:space="preserve">Reference for </w:t>
      </w:r>
      <w:r w:rsidR="00BD52DD" w:rsidRPr="002A73CB">
        <w:rPr>
          <w:rFonts w:ascii="Times New Roman" w:hAnsi="Times New Roman" w:cs="Times New Roman"/>
          <w:sz w:val="24"/>
          <w:szCs w:val="24"/>
        </w:rPr>
        <w:t xml:space="preserve">Dr </w:t>
      </w:r>
      <w:r w:rsidR="005825FE" w:rsidRPr="002A73CB">
        <w:rPr>
          <w:rFonts w:ascii="Times New Roman" w:hAnsi="Times New Roman" w:cs="Times New Roman"/>
          <w:sz w:val="24"/>
          <w:szCs w:val="24"/>
        </w:rPr>
        <w:t xml:space="preserve">Jack Miller’s </w:t>
      </w:r>
      <w:r w:rsidR="002A73CB" w:rsidRPr="002A73CB">
        <w:rPr>
          <w:rFonts w:ascii="Times New Roman" w:hAnsi="Times New Roman" w:cs="Times New Roman"/>
          <w:sz w:val="24"/>
          <w:szCs w:val="24"/>
        </w:rPr>
        <w:t xml:space="preserve">Application for the Gianna Angelopoulos </w:t>
      </w:r>
      <w:r w:rsidR="00113AD1" w:rsidRPr="00113AD1">
        <w:rPr>
          <w:rFonts w:ascii="Times New Roman" w:hAnsi="Times New Roman" w:cs="Times New Roman"/>
          <w:sz w:val="24"/>
          <w:szCs w:val="24"/>
        </w:rPr>
        <w:t>University Lectureship</w:t>
      </w:r>
      <w:r w:rsidR="002A73CB" w:rsidRPr="002A73CB">
        <w:rPr>
          <w:rFonts w:ascii="Times New Roman" w:hAnsi="Times New Roman" w:cs="Times New Roman"/>
          <w:sz w:val="24"/>
          <w:szCs w:val="24"/>
        </w:rPr>
        <w:t xml:space="preserve"> in Medical Therapeutics</w:t>
      </w:r>
    </w:p>
    <w:p w14:paraId="3618D1EE" w14:textId="77777777" w:rsidR="00E67D14" w:rsidRPr="00E67D14" w:rsidRDefault="00E67D14" w:rsidP="00724905">
      <w:pPr>
        <w:pStyle w:val="Heading1"/>
        <w:jc w:val="center"/>
        <w:rPr>
          <w:sz w:val="12"/>
          <w:szCs w:val="12"/>
        </w:rPr>
        <w:pPrChange w:id="5" w:author="Jack Miller" w:date="2020-02-15T17:55:00Z">
          <w:pPr/>
        </w:pPrChange>
      </w:pPr>
    </w:p>
    <w:p w14:paraId="611E3191" w14:textId="5E3B05CE" w:rsidR="005825FE" w:rsidRPr="002A73CB" w:rsidRDefault="005825FE" w:rsidP="005D543F">
      <w:pPr>
        <w:pStyle w:val="BodyText"/>
        <w:spacing w:after="120"/>
        <w:rPr>
          <w:rFonts w:ascii="Times New Roman" w:hAnsi="Times New Roman"/>
          <w:sz w:val="24"/>
          <w:szCs w:val="24"/>
        </w:rPr>
      </w:pPr>
      <w:r w:rsidRPr="002A73CB">
        <w:rPr>
          <w:rFonts w:ascii="Times New Roman" w:hAnsi="Times New Roman"/>
          <w:sz w:val="24"/>
          <w:szCs w:val="24"/>
        </w:rPr>
        <w:t xml:space="preserve">I am delighted to write in the strongest possible terms </w:t>
      </w:r>
      <w:r w:rsidR="005D543F" w:rsidRPr="002A73CB">
        <w:rPr>
          <w:rFonts w:ascii="Times New Roman" w:hAnsi="Times New Roman"/>
          <w:sz w:val="24"/>
          <w:szCs w:val="24"/>
        </w:rPr>
        <w:t>in support of</w:t>
      </w:r>
      <w:r w:rsidRPr="002A73CB">
        <w:rPr>
          <w:rFonts w:ascii="Times New Roman" w:hAnsi="Times New Roman"/>
          <w:sz w:val="24"/>
          <w:szCs w:val="24"/>
        </w:rPr>
        <w:t xml:space="preserve"> </w:t>
      </w:r>
      <w:r w:rsidR="00BD52DD" w:rsidRPr="002A73CB">
        <w:rPr>
          <w:rFonts w:ascii="Times New Roman" w:hAnsi="Times New Roman"/>
          <w:sz w:val="24"/>
          <w:szCs w:val="24"/>
        </w:rPr>
        <w:t xml:space="preserve">Dr </w:t>
      </w:r>
      <w:r w:rsidR="00E67D14">
        <w:rPr>
          <w:rFonts w:ascii="Times New Roman" w:hAnsi="Times New Roman"/>
          <w:sz w:val="24"/>
          <w:szCs w:val="24"/>
        </w:rPr>
        <w:t xml:space="preserve">Jack </w:t>
      </w:r>
      <w:r w:rsidR="00BD52DD" w:rsidRPr="002A73CB">
        <w:rPr>
          <w:rFonts w:ascii="Times New Roman" w:hAnsi="Times New Roman"/>
          <w:sz w:val="24"/>
          <w:szCs w:val="24"/>
        </w:rPr>
        <w:t xml:space="preserve">Miller’s </w:t>
      </w:r>
      <w:r w:rsidR="00113AD1">
        <w:rPr>
          <w:rFonts w:ascii="Times New Roman" w:hAnsi="Times New Roman"/>
          <w:sz w:val="24"/>
          <w:szCs w:val="24"/>
        </w:rPr>
        <w:t>application for the Gianna Angelopoulos University Lectureship in Medical Therapeutics</w:t>
      </w:r>
      <w:r w:rsidR="00B33E7B" w:rsidRPr="002A73CB">
        <w:rPr>
          <w:rFonts w:ascii="Times New Roman" w:hAnsi="Times New Roman"/>
          <w:sz w:val="24"/>
          <w:szCs w:val="24"/>
        </w:rPr>
        <w:t xml:space="preserve">. </w:t>
      </w:r>
    </w:p>
    <w:p w14:paraId="481B8DE3" w14:textId="179946FF" w:rsidR="00510E8D" w:rsidRDefault="00B33E7B" w:rsidP="005D543F">
      <w:pPr>
        <w:pStyle w:val="BodyText"/>
        <w:spacing w:after="120"/>
        <w:rPr>
          <w:rFonts w:ascii="Times New Roman" w:hAnsi="Times New Roman"/>
          <w:sz w:val="24"/>
          <w:szCs w:val="24"/>
        </w:rPr>
      </w:pPr>
      <w:r w:rsidRPr="002A73CB">
        <w:rPr>
          <w:rFonts w:ascii="Times New Roman" w:hAnsi="Times New Roman"/>
          <w:sz w:val="24"/>
          <w:szCs w:val="24"/>
        </w:rPr>
        <w:t xml:space="preserve">I have known </w:t>
      </w:r>
      <w:r w:rsidR="00E67D14">
        <w:rPr>
          <w:rFonts w:ascii="Times New Roman" w:hAnsi="Times New Roman"/>
          <w:sz w:val="24"/>
          <w:szCs w:val="24"/>
        </w:rPr>
        <w:t>Jack</w:t>
      </w:r>
      <w:r w:rsidRPr="002A73CB">
        <w:rPr>
          <w:rFonts w:ascii="Times New Roman" w:hAnsi="Times New Roman"/>
          <w:sz w:val="24"/>
          <w:szCs w:val="24"/>
        </w:rPr>
        <w:t xml:space="preserve"> since he was an eager graduate research rotation student and </w:t>
      </w:r>
      <w:r w:rsidR="00113AD1">
        <w:rPr>
          <w:rFonts w:ascii="Times New Roman" w:hAnsi="Times New Roman"/>
          <w:sz w:val="24"/>
          <w:szCs w:val="24"/>
        </w:rPr>
        <w:t xml:space="preserve">he </w:t>
      </w:r>
      <w:r w:rsidRPr="002A73CB">
        <w:rPr>
          <w:rFonts w:ascii="Times New Roman" w:hAnsi="Times New Roman"/>
          <w:sz w:val="24"/>
          <w:szCs w:val="24"/>
        </w:rPr>
        <w:t xml:space="preserve">approached me after a seminar </w:t>
      </w:r>
      <w:ins w:id="6" w:author="Jack Miller" w:date="2020-02-14T17:32:00Z">
        <w:r w:rsidR="00F539D4">
          <w:rPr>
            <w:rFonts w:ascii="Times New Roman" w:hAnsi="Times New Roman"/>
            <w:sz w:val="24"/>
            <w:szCs w:val="24"/>
          </w:rPr>
          <w:t xml:space="preserve">independently </w:t>
        </w:r>
      </w:ins>
      <w:r w:rsidRPr="002A73CB">
        <w:rPr>
          <w:rFonts w:ascii="Times New Roman" w:hAnsi="Times New Roman"/>
          <w:sz w:val="24"/>
          <w:szCs w:val="24"/>
        </w:rPr>
        <w:t xml:space="preserve">to define a PhD project spanning </w:t>
      </w:r>
      <w:r w:rsidR="005D543F" w:rsidRPr="002A73CB">
        <w:rPr>
          <w:rFonts w:ascii="Times New Roman" w:hAnsi="Times New Roman"/>
          <w:sz w:val="24"/>
          <w:szCs w:val="24"/>
        </w:rPr>
        <w:t xml:space="preserve">multiple </w:t>
      </w:r>
      <w:r w:rsidRPr="002A73CB">
        <w:rPr>
          <w:rFonts w:ascii="Times New Roman" w:hAnsi="Times New Roman"/>
          <w:sz w:val="24"/>
          <w:szCs w:val="24"/>
        </w:rPr>
        <w:t xml:space="preserve">disciplines, Departments, and </w:t>
      </w:r>
      <w:r w:rsidR="005D543F" w:rsidRPr="002A73CB">
        <w:rPr>
          <w:rFonts w:ascii="Times New Roman" w:hAnsi="Times New Roman"/>
          <w:sz w:val="24"/>
          <w:szCs w:val="24"/>
        </w:rPr>
        <w:t>U</w:t>
      </w:r>
      <w:r w:rsidRPr="002A73CB">
        <w:rPr>
          <w:rFonts w:ascii="Times New Roman" w:hAnsi="Times New Roman"/>
          <w:sz w:val="24"/>
          <w:szCs w:val="24"/>
        </w:rPr>
        <w:t>niversity Divisions.</w:t>
      </w:r>
      <w:r w:rsidR="00510E8D">
        <w:rPr>
          <w:rFonts w:ascii="Times New Roman" w:hAnsi="Times New Roman"/>
          <w:sz w:val="24"/>
          <w:szCs w:val="24"/>
        </w:rPr>
        <w:t xml:space="preserve"> </w:t>
      </w:r>
      <w:ins w:id="7" w:author="Jack Miller" w:date="2020-02-15T17:32:00Z">
        <w:r w:rsidR="00857583">
          <w:rPr>
            <w:rFonts w:ascii="Times New Roman" w:hAnsi="Times New Roman"/>
            <w:sz w:val="24"/>
            <w:szCs w:val="24"/>
          </w:rPr>
          <w:t xml:space="preserve">This approach – completely unexpected </w:t>
        </w:r>
      </w:ins>
      <w:ins w:id="8" w:author="Jack Miller" w:date="2020-02-15T17:34:00Z">
        <w:r w:rsidR="00857583">
          <w:rPr>
            <w:rFonts w:ascii="Times New Roman" w:hAnsi="Times New Roman"/>
            <w:sz w:val="24"/>
            <w:szCs w:val="24"/>
          </w:rPr>
          <w:t>– came after an illustrious undergraduate degree in Physics th</w:t>
        </w:r>
      </w:ins>
      <w:ins w:id="9" w:author="Jack Miller" w:date="2020-02-15T17:35:00Z">
        <w:r w:rsidR="00857583">
          <w:rPr>
            <w:rFonts w:ascii="Times New Roman" w:hAnsi="Times New Roman"/>
            <w:sz w:val="24"/>
            <w:szCs w:val="24"/>
          </w:rPr>
          <w:t xml:space="preserve">at included </w:t>
        </w:r>
      </w:ins>
      <w:ins w:id="10" w:author="Jack Miller" w:date="2020-02-15T17:34:00Z">
        <w:r w:rsidR="00857583">
          <w:rPr>
            <w:rFonts w:ascii="Times New Roman" w:hAnsi="Times New Roman"/>
            <w:sz w:val="24"/>
            <w:szCs w:val="24"/>
          </w:rPr>
          <w:t xml:space="preserve">two publications in mathematical biology and an acknowledgement in a </w:t>
        </w:r>
      </w:ins>
      <w:ins w:id="11" w:author="Jack Miller" w:date="2020-02-15T17:43:00Z">
        <w:r w:rsidR="003A1F7D">
          <w:rPr>
            <w:rFonts w:ascii="Times New Roman" w:hAnsi="Times New Roman"/>
            <w:sz w:val="24"/>
            <w:szCs w:val="24"/>
          </w:rPr>
          <w:t xml:space="preserve">prestigious </w:t>
        </w:r>
      </w:ins>
      <w:ins w:id="12" w:author="Jack Miller" w:date="2020-02-15T17:34:00Z">
        <w:r w:rsidR="00857583">
          <w:rPr>
            <w:rFonts w:ascii="Times New Roman" w:hAnsi="Times New Roman"/>
            <w:sz w:val="24"/>
            <w:szCs w:val="24"/>
          </w:rPr>
          <w:t>particle physics textbook</w:t>
        </w:r>
      </w:ins>
      <w:ins w:id="13" w:author="Jack Miller" w:date="2020-02-15T17:43:00Z">
        <w:r w:rsidR="003A1F7D">
          <w:rPr>
            <w:rFonts w:ascii="Times New Roman" w:hAnsi="Times New Roman"/>
            <w:sz w:val="24"/>
            <w:szCs w:val="24"/>
          </w:rPr>
          <w:t xml:space="preserve">. </w:t>
        </w:r>
      </w:ins>
      <w:r w:rsidR="00510E8D" w:rsidRPr="00510E8D">
        <w:rPr>
          <w:rFonts w:ascii="Times New Roman" w:hAnsi="Times New Roman"/>
          <w:sz w:val="24"/>
          <w:szCs w:val="24"/>
        </w:rPr>
        <w:t>Jack’s graduate studies were focussed on the technical development of a novel imaging technique called hyperpolarised Magnetic Resonance (MR). Hyperpolar</w:t>
      </w:r>
      <w:del w:id="14" w:author="Jack Miller" w:date="2020-02-15T17:43:00Z">
        <w:r w:rsidR="00510E8D" w:rsidRPr="00510E8D" w:rsidDel="003A1F7D">
          <w:rPr>
            <w:rFonts w:ascii="Times New Roman" w:hAnsi="Times New Roman"/>
            <w:sz w:val="24"/>
            <w:szCs w:val="24"/>
          </w:rPr>
          <w:delText>i</w:delText>
        </w:r>
      </w:del>
      <w:r w:rsidR="00510E8D" w:rsidRPr="00510E8D">
        <w:rPr>
          <w:rFonts w:ascii="Times New Roman" w:hAnsi="Times New Roman"/>
          <w:sz w:val="24"/>
          <w:szCs w:val="24"/>
        </w:rPr>
        <w:t xml:space="preserve">sed MR is an innovative technology that has been developed to enhance nuclear spin polarization such that 10,000-fold gains in sensitivity can be achieved in molecules with an </w:t>
      </w:r>
      <w:r w:rsidR="00510E8D" w:rsidRPr="00510E8D">
        <w:rPr>
          <w:rFonts w:ascii="Times New Roman" w:hAnsi="Times New Roman"/>
          <w:i/>
          <w:sz w:val="24"/>
          <w:szCs w:val="24"/>
        </w:rPr>
        <w:t>in vivo</w:t>
      </w:r>
      <w:r w:rsidR="00510E8D" w:rsidRPr="00510E8D">
        <w:rPr>
          <w:rFonts w:ascii="Times New Roman" w:hAnsi="Times New Roman"/>
          <w:sz w:val="24"/>
          <w:szCs w:val="24"/>
        </w:rPr>
        <w:t xml:space="preserve"> stability of approximately 60 seconds. This exciting new technique can improve MR sensitivity and has enabled visualization of </w:t>
      </w:r>
      <w:r w:rsidR="00510E8D" w:rsidRPr="00510E8D">
        <w:rPr>
          <w:rFonts w:ascii="Times New Roman" w:hAnsi="Times New Roman"/>
          <w:sz w:val="24"/>
          <w:szCs w:val="24"/>
          <w:vertAlign w:val="superscript"/>
        </w:rPr>
        <w:t>13</w:t>
      </w:r>
      <w:r w:rsidR="00510E8D" w:rsidRPr="00510E8D">
        <w:rPr>
          <w:rFonts w:ascii="Times New Roman" w:hAnsi="Times New Roman"/>
          <w:sz w:val="24"/>
          <w:szCs w:val="24"/>
        </w:rPr>
        <w:t xml:space="preserve">C-labelled cellular metabolites </w:t>
      </w:r>
      <w:r w:rsidR="00510E8D" w:rsidRPr="00510E8D">
        <w:rPr>
          <w:rFonts w:ascii="Times New Roman" w:hAnsi="Times New Roman"/>
          <w:i/>
          <w:sz w:val="24"/>
          <w:szCs w:val="24"/>
        </w:rPr>
        <w:t>in vivo</w:t>
      </w:r>
      <w:r w:rsidR="00510E8D" w:rsidRPr="00510E8D">
        <w:rPr>
          <w:rFonts w:ascii="Times New Roman" w:hAnsi="Times New Roman"/>
          <w:sz w:val="24"/>
          <w:szCs w:val="24"/>
        </w:rPr>
        <w:t>, and more importantly, their enzymatic transformation into other species. Development of such a novel metabolic imaging method requires a broad range of skills spanning from physics, electronics and programming to chemistry, biochemistry and physiology. Jack possesses all of them, and his graduate work was driven entirely by his own interests.</w:t>
      </w:r>
    </w:p>
    <w:p w14:paraId="56FBFEC7" w14:textId="2E3B195D" w:rsidR="009C5E6E" w:rsidRDefault="00E67D14" w:rsidP="00510E8D">
      <w:pPr>
        <w:pStyle w:val="BodyText"/>
        <w:spacing w:after="120"/>
        <w:rPr>
          <w:ins w:id="15" w:author="AMBGroup" w:date="2020-02-14T12:57:00Z"/>
          <w:rFonts w:ascii="Times New Roman" w:hAnsi="Times New Roman"/>
          <w:sz w:val="24"/>
          <w:szCs w:val="24"/>
        </w:rPr>
      </w:pPr>
      <w:r>
        <w:rPr>
          <w:rFonts w:ascii="Times New Roman" w:hAnsi="Times New Roman"/>
          <w:sz w:val="24"/>
          <w:szCs w:val="24"/>
        </w:rPr>
        <w:t>Jack’s</w:t>
      </w:r>
      <w:r w:rsidR="00B33E7B" w:rsidRPr="002A73CB">
        <w:rPr>
          <w:rFonts w:ascii="Times New Roman" w:hAnsi="Times New Roman"/>
          <w:sz w:val="24"/>
          <w:szCs w:val="24"/>
        </w:rPr>
        <w:t xml:space="preserve"> academic career has been exemplary, and I have enjoyed following it. </w:t>
      </w:r>
      <w:r w:rsidR="009753B7" w:rsidRPr="002A73CB">
        <w:rPr>
          <w:rFonts w:ascii="Times New Roman" w:hAnsi="Times New Roman"/>
          <w:sz w:val="24"/>
          <w:szCs w:val="24"/>
        </w:rPr>
        <w:t xml:space="preserve">For example, </w:t>
      </w:r>
      <w:r w:rsidR="00BA1E19" w:rsidRPr="002A73CB">
        <w:rPr>
          <w:rFonts w:ascii="Times New Roman" w:hAnsi="Times New Roman"/>
          <w:sz w:val="24"/>
          <w:szCs w:val="24"/>
        </w:rPr>
        <w:t xml:space="preserve">at the start of his PhD, </w:t>
      </w:r>
      <w:r w:rsidR="009753B7" w:rsidRPr="002A73CB">
        <w:rPr>
          <w:rFonts w:ascii="Times New Roman" w:hAnsi="Times New Roman"/>
          <w:sz w:val="24"/>
          <w:szCs w:val="24"/>
        </w:rPr>
        <w:t>h</w:t>
      </w:r>
      <w:r w:rsidR="00B33E7B" w:rsidRPr="002A73CB">
        <w:rPr>
          <w:rFonts w:ascii="Times New Roman" w:hAnsi="Times New Roman"/>
          <w:sz w:val="24"/>
          <w:szCs w:val="24"/>
        </w:rPr>
        <w:t>is end-of-first</w:t>
      </w:r>
      <w:r w:rsidR="00BA1E19" w:rsidRPr="002A73CB">
        <w:rPr>
          <w:rFonts w:ascii="Times New Roman" w:hAnsi="Times New Roman"/>
          <w:sz w:val="24"/>
          <w:szCs w:val="24"/>
        </w:rPr>
        <w:t>-year</w:t>
      </w:r>
      <w:r w:rsidR="00B33E7B" w:rsidRPr="002A73CB">
        <w:rPr>
          <w:rFonts w:ascii="Times New Roman" w:hAnsi="Times New Roman"/>
          <w:sz w:val="24"/>
          <w:szCs w:val="24"/>
        </w:rPr>
        <w:t xml:space="preserve"> report and </w:t>
      </w:r>
      <w:r w:rsidR="00B33E7B" w:rsidRPr="002A73CB">
        <w:rPr>
          <w:rFonts w:ascii="Times New Roman" w:hAnsi="Times New Roman"/>
          <w:i/>
          <w:iCs/>
          <w:sz w:val="24"/>
          <w:szCs w:val="24"/>
        </w:rPr>
        <w:t>viv</w:t>
      </w:r>
      <w:r w:rsidR="005D543F" w:rsidRPr="002A73CB">
        <w:rPr>
          <w:rFonts w:ascii="Times New Roman" w:hAnsi="Times New Roman"/>
          <w:i/>
          <w:iCs/>
          <w:sz w:val="24"/>
          <w:szCs w:val="24"/>
        </w:rPr>
        <w:t>a</w:t>
      </w:r>
      <w:r w:rsidR="00B33E7B" w:rsidRPr="002A73CB">
        <w:rPr>
          <w:rFonts w:ascii="Times New Roman" w:hAnsi="Times New Roman"/>
          <w:i/>
          <w:iCs/>
          <w:sz w:val="24"/>
          <w:szCs w:val="24"/>
        </w:rPr>
        <w:t xml:space="preserve"> voce</w:t>
      </w:r>
      <w:r w:rsidR="00B33E7B" w:rsidRPr="002A73CB">
        <w:rPr>
          <w:rFonts w:ascii="Times New Roman" w:hAnsi="Times New Roman"/>
          <w:sz w:val="24"/>
          <w:szCs w:val="24"/>
        </w:rPr>
        <w:t xml:space="preserve"> examination was returned with Examiners’ comments </w:t>
      </w:r>
      <w:r w:rsidR="005D543F" w:rsidRPr="002A73CB">
        <w:rPr>
          <w:rFonts w:ascii="Times New Roman" w:hAnsi="Times New Roman"/>
          <w:sz w:val="24"/>
          <w:szCs w:val="24"/>
        </w:rPr>
        <w:t>from</w:t>
      </w:r>
      <w:r w:rsidR="009753B7" w:rsidRPr="002A73CB">
        <w:rPr>
          <w:rFonts w:ascii="Times New Roman" w:hAnsi="Times New Roman"/>
          <w:sz w:val="24"/>
          <w:szCs w:val="24"/>
        </w:rPr>
        <w:t xml:space="preserve"> the Department of Physics </w:t>
      </w:r>
      <w:r w:rsidR="005D543F" w:rsidRPr="002A73CB">
        <w:rPr>
          <w:rFonts w:ascii="Times New Roman" w:hAnsi="Times New Roman"/>
          <w:sz w:val="24"/>
          <w:szCs w:val="24"/>
        </w:rPr>
        <w:t>indicating</w:t>
      </w:r>
      <w:r w:rsidR="00B33E7B" w:rsidRPr="002A73CB">
        <w:rPr>
          <w:rFonts w:ascii="Times New Roman" w:hAnsi="Times New Roman"/>
          <w:sz w:val="24"/>
          <w:szCs w:val="24"/>
        </w:rPr>
        <w:t xml:space="preserve"> his “</w:t>
      </w:r>
      <w:r w:rsidR="00B33E7B" w:rsidRPr="002A73CB">
        <w:rPr>
          <w:rFonts w:ascii="Times New Roman" w:hAnsi="Times New Roman"/>
          <w:i/>
          <w:iCs/>
          <w:sz w:val="24"/>
          <w:szCs w:val="24"/>
        </w:rPr>
        <w:t xml:space="preserve">understanding and ability </w:t>
      </w:r>
      <w:r w:rsidR="005D543F" w:rsidRPr="002A73CB">
        <w:rPr>
          <w:rFonts w:ascii="Times New Roman" w:hAnsi="Times New Roman"/>
          <w:i/>
          <w:iCs/>
          <w:sz w:val="24"/>
          <w:szCs w:val="24"/>
        </w:rPr>
        <w:t xml:space="preserve">was </w:t>
      </w:r>
      <w:r w:rsidR="00B33E7B" w:rsidRPr="002A73CB">
        <w:rPr>
          <w:rFonts w:ascii="Times New Roman" w:hAnsi="Times New Roman"/>
          <w:i/>
          <w:iCs/>
          <w:sz w:val="24"/>
          <w:szCs w:val="24"/>
        </w:rPr>
        <w:t xml:space="preserve">far </w:t>
      </w:r>
      <w:r w:rsidR="005D543F" w:rsidRPr="002A73CB">
        <w:rPr>
          <w:rFonts w:ascii="Times New Roman" w:hAnsi="Times New Roman"/>
          <w:i/>
          <w:iCs/>
          <w:sz w:val="24"/>
          <w:szCs w:val="24"/>
        </w:rPr>
        <w:t>in</w:t>
      </w:r>
      <w:r w:rsidR="00B33E7B" w:rsidRPr="002A73CB">
        <w:rPr>
          <w:rFonts w:ascii="Times New Roman" w:hAnsi="Times New Roman"/>
          <w:i/>
          <w:iCs/>
          <w:sz w:val="24"/>
          <w:szCs w:val="24"/>
        </w:rPr>
        <w:t xml:space="preserve"> excess of that typically </w:t>
      </w:r>
      <w:r w:rsidR="009753B7" w:rsidRPr="002A73CB">
        <w:rPr>
          <w:rFonts w:ascii="Times New Roman" w:hAnsi="Times New Roman"/>
          <w:i/>
          <w:iCs/>
          <w:sz w:val="24"/>
          <w:szCs w:val="24"/>
        </w:rPr>
        <w:t xml:space="preserve">found in </w:t>
      </w:r>
      <w:r w:rsidR="00B33E7B" w:rsidRPr="002A73CB">
        <w:rPr>
          <w:rFonts w:ascii="Times New Roman" w:hAnsi="Times New Roman"/>
          <w:i/>
          <w:iCs/>
          <w:sz w:val="24"/>
          <w:szCs w:val="24"/>
        </w:rPr>
        <w:t>a graduate student</w:t>
      </w:r>
      <w:r w:rsidR="00B33E7B" w:rsidRPr="002A73CB">
        <w:rPr>
          <w:rFonts w:ascii="Times New Roman" w:hAnsi="Times New Roman"/>
          <w:sz w:val="24"/>
          <w:szCs w:val="24"/>
        </w:rPr>
        <w:t xml:space="preserve">”; the first major paper he wrote </w:t>
      </w:r>
      <w:r w:rsidR="00E76551" w:rsidRPr="002A73CB">
        <w:rPr>
          <w:rFonts w:ascii="Times New Roman" w:hAnsi="Times New Roman"/>
          <w:sz w:val="24"/>
          <w:szCs w:val="24"/>
        </w:rPr>
        <w:t xml:space="preserve">on this work </w:t>
      </w:r>
      <w:r w:rsidR="009753B7" w:rsidRPr="002A73CB">
        <w:rPr>
          <w:rFonts w:ascii="Times New Roman" w:hAnsi="Times New Roman"/>
          <w:sz w:val="24"/>
          <w:szCs w:val="24"/>
        </w:rPr>
        <w:t xml:space="preserve">was received by the main journal in the field, </w:t>
      </w:r>
      <w:r w:rsidR="009753B7" w:rsidRPr="002A73CB">
        <w:rPr>
          <w:rFonts w:ascii="Times New Roman" w:hAnsi="Times New Roman"/>
          <w:i/>
          <w:iCs/>
          <w:sz w:val="24"/>
          <w:szCs w:val="24"/>
        </w:rPr>
        <w:t>Mag</w:t>
      </w:r>
      <w:ins w:id="16" w:author="Jack Miller" w:date="2020-02-15T17:45:00Z">
        <w:r w:rsidR="000215BD">
          <w:rPr>
            <w:rFonts w:ascii="Times New Roman" w:hAnsi="Times New Roman"/>
            <w:i/>
            <w:iCs/>
            <w:sz w:val="24"/>
            <w:szCs w:val="24"/>
          </w:rPr>
          <w:t>o</w:t>
        </w:r>
      </w:ins>
      <w:r w:rsidR="009753B7" w:rsidRPr="002A73CB">
        <w:rPr>
          <w:rFonts w:ascii="Times New Roman" w:hAnsi="Times New Roman"/>
          <w:i/>
          <w:iCs/>
          <w:sz w:val="24"/>
          <w:szCs w:val="24"/>
        </w:rPr>
        <w:t>n. Res. Med.</w:t>
      </w:r>
      <w:r w:rsidR="009753B7" w:rsidRPr="002A73CB">
        <w:rPr>
          <w:rFonts w:ascii="Times New Roman" w:hAnsi="Times New Roman"/>
          <w:sz w:val="24"/>
          <w:szCs w:val="24"/>
        </w:rPr>
        <w:t>, with reviewers’ comments “</w:t>
      </w:r>
      <w:r w:rsidR="009753B7" w:rsidRPr="002A73CB">
        <w:rPr>
          <w:rFonts w:ascii="Times New Roman" w:hAnsi="Times New Roman"/>
          <w:i/>
          <w:iCs/>
          <w:sz w:val="24"/>
          <w:szCs w:val="24"/>
        </w:rPr>
        <w:t>thanking the authors for an excellent contribution to the field</w:t>
      </w:r>
      <w:r w:rsidR="009753B7" w:rsidRPr="002A73CB">
        <w:rPr>
          <w:rFonts w:ascii="Times New Roman" w:hAnsi="Times New Roman"/>
          <w:sz w:val="24"/>
          <w:szCs w:val="24"/>
        </w:rPr>
        <w:t>”</w:t>
      </w:r>
      <w:r w:rsidR="00B33A95" w:rsidRPr="002A73CB">
        <w:rPr>
          <w:rFonts w:ascii="Times New Roman" w:hAnsi="Times New Roman"/>
          <w:sz w:val="24"/>
          <w:szCs w:val="24"/>
        </w:rPr>
        <w:t>;</w:t>
      </w:r>
      <w:r w:rsidR="009753B7" w:rsidRPr="002A73CB">
        <w:rPr>
          <w:rFonts w:ascii="Times New Roman" w:hAnsi="Times New Roman"/>
          <w:sz w:val="24"/>
          <w:szCs w:val="24"/>
        </w:rPr>
        <w:t xml:space="preserve"> and his PhD thesis and viva itself was viewed so positively by its examiners that the university-wide Director of the Graduate School wrote to congratulate him </w:t>
      </w:r>
      <w:r w:rsidR="00E76551" w:rsidRPr="002A73CB">
        <w:rPr>
          <w:rFonts w:ascii="Times New Roman" w:hAnsi="Times New Roman"/>
          <w:sz w:val="24"/>
          <w:szCs w:val="24"/>
        </w:rPr>
        <w:t xml:space="preserve">personally </w:t>
      </w:r>
      <w:r w:rsidR="009753B7" w:rsidRPr="002A73CB">
        <w:rPr>
          <w:rFonts w:ascii="Times New Roman" w:hAnsi="Times New Roman"/>
          <w:sz w:val="24"/>
          <w:szCs w:val="24"/>
        </w:rPr>
        <w:t xml:space="preserve">on </w:t>
      </w:r>
      <w:r w:rsidR="005D543F" w:rsidRPr="002A73CB">
        <w:rPr>
          <w:rFonts w:ascii="Times New Roman" w:hAnsi="Times New Roman"/>
          <w:sz w:val="24"/>
          <w:szCs w:val="24"/>
        </w:rPr>
        <w:t>his</w:t>
      </w:r>
      <w:r w:rsidR="009753B7" w:rsidRPr="002A73CB">
        <w:rPr>
          <w:rFonts w:ascii="Times New Roman" w:hAnsi="Times New Roman"/>
          <w:sz w:val="24"/>
          <w:szCs w:val="24"/>
        </w:rPr>
        <w:t xml:space="preserve"> exceptional achievements. </w:t>
      </w:r>
    </w:p>
    <w:p w14:paraId="288F5205" w14:textId="3E5687E0" w:rsidR="009C5E6E" w:rsidRPr="00510E8D" w:rsidRDefault="00CF6081" w:rsidP="00510E8D">
      <w:pPr>
        <w:pStyle w:val="BodyText"/>
        <w:spacing w:after="120"/>
        <w:rPr>
          <w:rFonts w:ascii="Times New Roman" w:hAnsi="Times New Roman"/>
          <w:sz w:val="24"/>
          <w:szCs w:val="24"/>
        </w:rPr>
      </w:pPr>
      <w:r w:rsidRPr="002A73CB">
        <w:rPr>
          <w:rFonts w:ascii="Times New Roman" w:hAnsi="Times New Roman"/>
          <w:sz w:val="24"/>
          <w:szCs w:val="24"/>
        </w:rPr>
        <w:t xml:space="preserve">After finishing his PhD with me as one of four co-supervisors, </w:t>
      </w:r>
      <w:r w:rsidR="00E67D14">
        <w:rPr>
          <w:rFonts w:ascii="Times New Roman" w:hAnsi="Times New Roman"/>
          <w:sz w:val="24"/>
          <w:szCs w:val="24"/>
        </w:rPr>
        <w:t>Jack</w:t>
      </w:r>
      <w:r w:rsidRPr="002A73CB">
        <w:rPr>
          <w:rFonts w:ascii="Times New Roman" w:hAnsi="Times New Roman"/>
          <w:sz w:val="24"/>
          <w:szCs w:val="24"/>
        </w:rPr>
        <w:t xml:space="preserve"> secured a prestigious and highly competitive EPSRC Doctoral Prize Fellowship</w:t>
      </w:r>
      <w:r w:rsidR="00A52071" w:rsidRPr="002A73CB">
        <w:rPr>
          <w:rFonts w:ascii="Times New Roman" w:hAnsi="Times New Roman"/>
          <w:sz w:val="24"/>
          <w:szCs w:val="24"/>
        </w:rPr>
        <w:t>, only eligible to the top 5% of Graduate Students</w:t>
      </w:r>
      <w:r w:rsidR="00BA1E19" w:rsidRPr="002A73CB">
        <w:rPr>
          <w:rFonts w:ascii="Times New Roman" w:hAnsi="Times New Roman"/>
          <w:sz w:val="24"/>
          <w:szCs w:val="24"/>
        </w:rPr>
        <w:t>. This was</w:t>
      </w:r>
      <w:r w:rsidRPr="002A73CB">
        <w:rPr>
          <w:rFonts w:ascii="Times New Roman" w:hAnsi="Times New Roman"/>
          <w:sz w:val="24"/>
          <w:szCs w:val="24"/>
        </w:rPr>
        <w:t xml:space="preserve"> followed by a</w:t>
      </w:r>
      <w:r w:rsidR="00A52071" w:rsidRPr="002A73CB">
        <w:rPr>
          <w:rFonts w:ascii="Times New Roman" w:hAnsi="Times New Roman"/>
          <w:sz w:val="24"/>
          <w:szCs w:val="24"/>
        </w:rPr>
        <w:t xml:space="preserve"> competitively awarded</w:t>
      </w:r>
      <w:r w:rsidRPr="002A73CB">
        <w:rPr>
          <w:rFonts w:ascii="Times New Roman" w:hAnsi="Times New Roman"/>
          <w:sz w:val="24"/>
          <w:szCs w:val="24"/>
        </w:rPr>
        <w:t xml:space="preserve"> Postdoctoral Research Fellowship</w:t>
      </w:r>
      <w:r w:rsidR="00A52071" w:rsidRPr="002A73CB">
        <w:rPr>
          <w:rFonts w:ascii="Times New Roman" w:hAnsi="Times New Roman"/>
          <w:sz w:val="24"/>
          <w:szCs w:val="24"/>
        </w:rPr>
        <w:t xml:space="preserve"> funded by the charitable arm of the Danish pharmaceutical corporation, Novo Nordisk. </w:t>
      </w:r>
      <w:commentRangeStart w:id="17"/>
      <w:r w:rsidR="00BA1E19" w:rsidRPr="002A73CB">
        <w:rPr>
          <w:rFonts w:ascii="Times New Roman" w:hAnsi="Times New Roman"/>
          <w:sz w:val="24"/>
          <w:szCs w:val="24"/>
        </w:rPr>
        <w:t xml:space="preserve">These </w:t>
      </w:r>
      <w:r w:rsidR="00113AD1">
        <w:rPr>
          <w:rFonts w:ascii="Times New Roman" w:hAnsi="Times New Roman"/>
          <w:sz w:val="24"/>
          <w:szCs w:val="24"/>
        </w:rPr>
        <w:t xml:space="preserve">awards </w:t>
      </w:r>
      <w:ins w:id="18" w:author="AMBGroup" w:date="2020-02-14T12:41:00Z">
        <w:r w:rsidR="000B0943">
          <w:rPr>
            <w:rFonts w:ascii="Times New Roman" w:hAnsi="Times New Roman"/>
            <w:sz w:val="24"/>
            <w:szCs w:val="24"/>
          </w:rPr>
          <w:t xml:space="preserve">have </w:t>
        </w:r>
      </w:ins>
      <w:r w:rsidR="00BA1E19" w:rsidRPr="002A73CB">
        <w:rPr>
          <w:rFonts w:ascii="Times New Roman" w:hAnsi="Times New Roman"/>
          <w:sz w:val="24"/>
          <w:szCs w:val="24"/>
        </w:rPr>
        <w:t xml:space="preserve">enabled </w:t>
      </w:r>
      <w:ins w:id="19" w:author="AMBGroup" w:date="2020-02-14T12:41:00Z">
        <w:r w:rsidR="000B0943">
          <w:rPr>
            <w:rFonts w:ascii="Times New Roman" w:hAnsi="Times New Roman"/>
            <w:sz w:val="24"/>
            <w:szCs w:val="24"/>
          </w:rPr>
          <w:t>Dr Miller to establish his own independence in his research directions and have s</w:t>
        </w:r>
      </w:ins>
      <w:ins w:id="20" w:author="AMBGroup" w:date="2020-02-14T12:42:00Z">
        <w:r w:rsidR="000B0943">
          <w:rPr>
            <w:rFonts w:ascii="Times New Roman" w:hAnsi="Times New Roman"/>
            <w:sz w:val="24"/>
            <w:szCs w:val="24"/>
          </w:rPr>
          <w:t>upported</w:t>
        </w:r>
      </w:ins>
      <w:ins w:id="21" w:author="AMBGroup" w:date="2020-02-14T12:41:00Z">
        <w:r w:rsidR="000B0943">
          <w:rPr>
            <w:rFonts w:ascii="Times New Roman" w:hAnsi="Times New Roman"/>
            <w:sz w:val="24"/>
            <w:szCs w:val="24"/>
          </w:rPr>
          <w:t xml:space="preserve"> </w:t>
        </w:r>
      </w:ins>
      <w:r w:rsidR="00BA1E19" w:rsidRPr="002A73CB">
        <w:rPr>
          <w:rFonts w:ascii="Times New Roman" w:hAnsi="Times New Roman"/>
          <w:sz w:val="24"/>
          <w:szCs w:val="24"/>
        </w:rPr>
        <w:t xml:space="preserve">the translation of the technical methods he developed during his PhD </w:t>
      </w:r>
      <w:ins w:id="22" w:author="AMBGroup" w:date="2020-02-14T12:41:00Z">
        <w:r w:rsidR="000B0943">
          <w:rPr>
            <w:rFonts w:ascii="Times New Roman" w:hAnsi="Times New Roman"/>
            <w:sz w:val="24"/>
            <w:szCs w:val="24"/>
          </w:rPr>
          <w:t>in</w:t>
        </w:r>
      </w:ins>
      <w:r w:rsidR="00BA1E19" w:rsidRPr="002A73CB">
        <w:rPr>
          <w:rFonts w:ascii="Times New Roman" w:hAnsi="Times New Roman"/>
          <w:sz w:val="24"/>
          <w:szCs w:val="24"/>
        </w:rPr>
        <w:t>to human subjects</w:t>
      </w:r>
      <w:ins w:id="23" w:author="AMBGroup" w:date="2020-02-14T12:42:00Z">
        <w:r w:rsidR="000B0943">
          <w:rPr>
            <w:rFonts w:ascii="Times New Roman" w:hAnsi="Times New Roman"/>
            <w:sz w:val="24"/>
            <w:szCs w:val="24"/>
          </w:rPr>
          <w:t>.</w:t>
        </w:r>
      </w:ins>
      <w:r w:rsidR="00BA1E19" w:rsidRPr="002A73CB">
        <w:rPr>
          <w:rFonts w:ascii="Times New Roman" w:hAnsi="Times New Roman"/>
          <w:sz w:val="24"/>
          <w:szCs w:val="24"/>
        </w:rPr>
        <w:t xml:space="preserve"> </w:t>
      </w:r>
      <w:del w:id="24" w:author="AMBGroup" w:date="2020-02-14T12:42:00Z">
        <w:r w:rsidR="00BA1E19" w:rsidRPr="002A73CB" w:rsidDel="000B0943">
          <w:rPr>
            <w:rFonts w:ascii="Times New Roman" w:hAnsi="Times New Roman"/>
            <w:sz w:val="24"/>
            <w:szCs w:val="24"/>
          </w:rPr>
          <w:delText xml:space="preserve">in the John Radcliffe </w:delText>
        </w:r>
        <w:r w:rsidR="005D543F" w:rsidRPr="002A73CB" w:rsidDel="000B0943">
          <w:rPr>
            <w:rFonts w:ascii="Times New Roman" w:hAnsi="Times New Roman"/>
            <w:sz w:val="24"/>
            <w:szCs w:val="24"/>
          </w:rPr>
          <w:delText>H</w:delText>
        </w:r>
        <w:r w:rsidR="00BA1E19" w:rsidRPr="002A73CB" w:rsidDel="000B0943">
          <w:rPr>
            <w:rFonts w:ascii="Times New Roman" w:hAnsi="Times New Roman"/>
            <w:sz w:val="24"/>
            <w:szCs w:val="24"/>
          </w:rPr>
          <w:delText>ospital and supported</w:delText>
        </w:r>
      </w:del>
      <w:r w:rsidR="00BA1E19" w:rsidRPr="002A73CB">
        <w:rPr>
          <w:rFonts w:ascii="Times New Roman" w:hAnsi="Times New Roman"/>
          <w:sz w:val="24"/>
          <w:szCs w:val="24"/>
        </w:rPr>
        <w:t xml:space="preserve"> </w:t>
      </w:r>
      <w:ins w:id="25" w:author="AMBGroup" w:date="2020-02-14T12:42:00Z">
        <w:r w:rsidR="000B0943">
          <w:rPr>
            <w:rFonts w:ascii="Times New Roman" w:hAnsi="Times New Roman"/>
            <w:sz w:val="24"/>
            <w:szCs w:val="24"/>
          </w:rPr>
          <w:t xml:space="preserve">This has resulted in </w:t>
        </w:r>
      </w:ins>
      <w:r w:rsidR="00BA1E19" w:rsidRPr="002A73CB">
        <w:rPr>
          <w:rFonts w:ascii="Times New Roman" w:hAnsi="Times New Roman"/>
          <w:sz w:val="24"/>
          <w:szCs w:val="24"/>
        </w:rPr>
        <w:t xml:space="preserve">a large number of well-received and high-impact publications, in sometimes quite disparate areas. </w:t>
      </w:r>
      <w:commentRangeEnd w:id="17"/>
      <w:r w:rsidR="000B0943">
        <w:rPr>
          <w:rStyle w:val="CommentReference"/>
          <w:rFonts w:ascii="Times New Roman" w:hAnsi="Times New Roman"/>
          <w:spacing w:val="0"/>
          <w:lang w:eastAsia="en-GB"/>
        </w:rPr>
        <w:commentReference w:id="17"/>
      </w:r>
      <w:ins w:id="26" w:author="AMBGroup" w:date="2020-02-14T12:56:00Z">
        <w:r w:rsidR="009C5E6E">
          <w:rPr>
            <w:rFonts w:ascii="Times New Roman" w:hAnsi="Times New Roman"/>
            <w:sz w:val="24"/>
            <w:szCs w:val="24"/>
          </w:rPr>
          <w:t xml:space="preserve">Dr Miller has also had considerable success in obtaining funding </w:t>
        </w:r>
      </w:ins>
      <w:ins w:id="27" w:author="AMBGroup" w:date="2020-02-14T12:58:00Z">
        <w:r w:rsidR="009C5E6E">
          <w:rPr>
            <w:rFonts w:ascii="Times New Roman" w:hAnsi="Times New Roman"/>
            <w:sz w:val="24"/>
            <w:szCs w:val="24"/>
          </w:rPr>
          <w:t>for his work</w:t>
        </w:r>
      </w:ins>
      <w:ins w:id="28" w:author="Jack Miller" w:date="2020-02-15T17:46:00Z">
        <w:r w:rsidR="000215BD">
          <w:rPr>
            <w:rFonts w:ascii="Times New Roman" w:hAnsi="Times New Roman"/>
            <w:sz w:val="24"/>
            <w:szCs w:val="24"/>
          </w:rPr>
          <w:t>, including EPSRC schemes, a prestigious Novo Nordisk postdoctoral Fellowship,</w:t>
        </w:r>
      </w:ins>
      <w:ins w:id="29" w:author="Jack Miller" w:date="2020-02-15T17:47:00Z">
        <w:r w:rsidR="000215BD">
          <w:rPr>
            <w:rFonts w:ascii="Times New Roman" w:hAnsi="Times New Roman"/>
            <w:sz w:val="24"/>
            <w:szCs w:val="24"/>
          </w:rPr>
          <w:t xml:space="preserve"> receving funding as a sole supervisor for a Wellcome trust </w:t>
        </w:r>
      </w:ins>
      <w:ins w:id="30" w:author="Jack Miller" w:date="2020-02-15T17:46:00Z">
        <w:r w:rsidR="000215BD">
          <w:rPr>
            <w:rFonts w:ascii="Times New Roman" w:hAnsi="Times New Roman"/>
            <w:sz w:val="24"/>
            <w:szCs w:val="24"/>
          </w:rPr>
          <w:t xml:space="preserve"> </w:t>
        </w:r>
      </w:ins>
      <w:ins w:id="31" w:author="Jack Miller" w:date="2020-02-15T17:48:00Z">
        <w:r w:rsidR="000215BD">
          <w:rPr>
            <w:rFonts w:ascii="Times New Roman" w:hAnsi="Times New Roman"/>
            <w:sz w:val="24"/>
            <w:szCs w:val="24"/>
          </w:rPr>
          <w:t xml:space="preserve">undergraduate studentship, </w:t>
        </w:r>
      </w:ins>
      <w:ins w:id="32" w:author="Jack Miller" w:date="2020-02-15T17:46:00Z">
        <w:r w:rsidR="000215BD">
          <w:rPr>
            <w:rFonts w:ascii="Times New Roman" w:hAnsi="Times New Roman"/>
            <w:sz w:val="24"/>
            <w:szCs w:val="24"/>
          </w:rPr>
          <w:t xml:space="preserve">as well as being a joint </w:t>
        </w:r>
      </w:ins>
      <w:ins w:id="33" w:author="Jack Miller" w:date="2020-02-15T17:47:00Z">
        <w:r w:rsidR="000215BD">
          <w:rPr>
            <w:rFonts w:ascii="Times New Roman" w:hAnsi="Times New Roman"/>
            <w:sz w:val="24"/>
            <w:szCs w:val="24"/>
          </w:rPr>
          <w:t>researcher co-investigator on internal schemes such as the John Fell Fund</w:t>
        </w:r>
      </w:ins>
      <w:ins w:id="34" w:author="Jack Miller" w:date="2020-02-15T17:48:00Z">
        <w:r w:rsidR="004946BD">
          <w:rPr>
            <w:rFonts w:ascii="Times New Roman" w:hAnsi="Times New Roman"/>
            <w:sz w:val="24"/>
            <w:szCs w:val="24"/>
          </w:rPr>
          <w:t xml:space="preserve"> and supporting coordinate bids</w:t>
        </w:r>
      </w:ins>
      <w:ins w:id="35" w:author="Jack Miller" w:date="2020-02-15T17:57:00Z">
        <w:r w:rsidR="00DB3E72">
          <w:rPr>
            <w:rFonts w:ascii="Times New Roman" w:hAnsi="Times New Roman"/>
            <w:sz w:val="24"/>
            <w:szCs w:val="24"/>
          </w:rPr>
          <w:t xml:space="preserve"> put forward by other PIs</w:t>
        </w:r>
      </w:ins>
      <w:ins w:id="36" w:author="Jack Miller" w:date="2020-02-15T17:47:00Z">
        <w:r w:rsidR="000215BD">
          <w:rPr>
            <w:rFonts w:ascii="Times New Roman" w:hAnsi="Times New Roman"/>
            <w:sz w:val="24"/>
            <w:szCs w:val="24"/>
          </w:rPr>
          <w:t xml:space="preserve">. </w:t>
        </w:r>
      </w:ins>
      <w:ins w:id="37" w:author="AMBGroup" w:date="2020-02-14T12:58:00Z">
        <w:del w:id="38" w:author="Jack Miller" w:date="2020-02-15T17:46:00Z">
          <w:r w:rsidR="009C5E6E" w:rsidDel="000215BD">
            <w:rPr>
              <w:rFonts w:ascii="Times New Roman" w:hAnsi="Times New Roman"/>
              <w:sz w:val="24"/>
              <w:szCs w:val="24"/>
            </w:rPr>
            <w:delText xml:space="preserve"> including </w:delText>
          </w:r>
          <w:commentRangeStart w:id="39"/>
          <w:r w:rsidR="009C5E6E" w:rsidDel="000215BD">
            <w:rPr>
              <w:rFonts w:ascii="Times New Roman" w:hAnsi="Times New Roman"/>
              <w:sz w:val="24"/>
              <w:szCs w:val="24"/>
            </w:rPr>
            <w:delText>[**** insert funding obtained here – John fell Fund etc.]</w:delText>
          </w:r>
        </w:del>
      </w:ins>
      <w:commentRangeEnd w:id="39"/>
      <w:ins w:id="40" w:author="AMBGroup" w:date="2020-02-14T15:03:00Z">
        <w:del w:id="41" w:author="Jack Miller" w:date="2020-02-15T17:46:00Z">
          <w:r w:rsidR="00B30945" w:rsidDel="000215BD">
            <w:rPr>
              <w:rStyle w:val="CommentReference"/>
              <w:rFonts w:ascii="Times New Roman" w:hAnsi="Times New Roman"/>
              <w:spacing w:val="0"/>
              <w:lang w:eastAsia="en-GB"/>
            </w:rPr>
            <w:commentReference w:id="39"/>
          </w:r>
        </w:del>
      </w:ins>
    </w:p>
    <w:p w14:paraId="37FAEE66" w14:textId="55E80E46" w:rsidR="0044428C" w:rsidDel="009C5E6E" w:rsidRDefault="00510E8D" w:rsidP="0044428C">
      <w:pPr>
        <w:pStyle w:val="BodyText"/>
        <w:spacing w:after="120"/>
        <w:rPr>
          <w:del w:id="42" w:author="AMBGroup" w:date="2020-02-14T13:02:00Z"/>
          <w:moveTo w:id="43" w:author="AMBGroup" w:date="2020-02-14T12:54:00Z"/>
          <w:rFonts w:ascii="Times New Roman" w:hAnsi="Times New Roman"/>
          <w:sz w:val="24"/>
          <w:szCs w:val="24"/>
        </w:rPr>
      </w:pPr>
      <w:r w:rsidRPr="00510E8D">
        <w:rPr>
          <w:rFonts w:ascii="Times New Roman" w:hAnsi="Times New Roman"/>
          <w:sz w:val="24"/>
          <w:szCs w:val="24"/>
        </w:rPr>
        <w:lastRenderedPageBreak/>
        <w:t>Jack is a highly intelligent and diligent scientist and has great motivation in his work</w:t>
      </w:r>
      <w:commentRangeStart w:id="44"/>
      <w:r w:rsidRPr="00510E8D">
        <w:rPr>
          <w:rFonts w:ascii="Times New Roman" w:hAnsi="Times New Roman"/>
          <w:sz w:val="24"/>
          <w:szCs w:val="24"/>
        </w:rPr>
        <w:t xml:space="preserve">. </w:t>
      </w:r>
      <w:del w:id="45" w:author="AMBGroup" w:date="2020-02-14T12:39:00Z">
        <w:r w:rsidRPr="00510E8D" w:rsidDel="000B0943">
          <w:rPr>
            <w:rFonts w:ascii="Times New Roman" w:hAnsi="Times New Roman"/>
            <w:sz w:val="24"/>
            <w:szCs w:val="24"/>
          </w:rPr>
          <w:delText xml:space="preserve">He works well without supervision and is an extremely capable independent researcher. </w:delText>
        </w:r>
      </w:del>
      <w:commentRangeEnd w:id="44"/>
      <w:r w:rsidR="000B0943">
        <w:rPr>
          <w:rStyle w:val="CommentReference"/>
          <w:rFonts w:ascii="Times New Roman" w:hAnsi="Times New Roman"/>
          <w:spacing w:val="0"/>
          <w:lang w:eastAsia="en-GB"/>
        </w:rPr>
        <w:commentReference w:id="44"/>
      </w:r>
      <w:r w:rsidRPr="00510E8D">
        <w:rPr>
          <w:rFonts w:ascii="Times New Roman" w:hAnsi="Times New Roman"/>
          <w:sz w:val="24"/>
          <w:szCs w:val="24"/>
        </w:rPr>
        <w:t xml:space="preserve">He is very reliable and approaches </w:t>
      </w:r>
      <w:del w:id="46" w:author="Jack Miller" w:date="2020-02-15T17:58:00Z">
        <w:r w:rsidRPr="00510E8D" w:rsidDel="00DF7CAF">
          <w:rPr>
            <w:rFonts w:ascii="Times New Roman" w:hAnsi="Times New Roman"/>
            <w:sz w:val="24"/>
            <w:szCs w:val="24"/>
          </w:rPr>
          <w:delText xml:space="preserve">his work </w:delText>
        </w:r>
      </w:del>
      <w:ins w:id="47" w:author="Jack Miller" w:date="2020-02-15T17:58:00Z">
        <w:r w:rsidR="00DF7CAF">
          <w:rPr>
            <w:rFonts w:ascii="Times New Roman" w:hAnsi="Times New Roman"/>
            <w:sz w:val="24"/>
            <w:szCs w:val="24"/>
          </w:rPr>
          <w:t xml:space="preserve">challenges </w:t>
        </w:r>
      </w:ins>
      <w:r w:rsidRPr="00510E8D">
        <w:rPr>
          <w:rFonts w:ascii="Times New Roman" w:hAnsi="Times New Roman"/>
          <w:sz w:val="24"/>
          <w:szCs w:val="24"/>
        </w:rPr>
        <w:t xml:space="preserve">with an enthusiastic and positive attitude. Jack attacks problems in a thoughtful and logical manner, leading to a solid and well-considered scientific approach to his research. </w:t>
      </w:r>
      <w:ins w:id="48" w:author="AMBGroup" w:date="2020-02-14T12:54:00Z">
        <w:r w:rsidR="0044428C">
          <w:rPr>
            <w:rFonts w:ascii="Times New Roman" w:hAnsi="Times New Roman"/>
            <w:sz w:val="24"/>
            <w:szCs w:val="24"/>
          </w:rPr>
          <w:t xml:space="preserve">In his current role </w:t>
        </w:r>
      </w:ins>
      <w:moveToRangeStart w:id="49" w:author="AMBGroup" w:date="2020-02-14T12:54:00Z" w:name="move32577297"/>
      <w:moveTo w:id="50" w:author="AMBGroup" w:date="2020-02-14T12:54:00Z">
        <w:r w:rsidR="0044428C" w:rsidRPr="00E67D14">
          <w:rPr>
            <w:rFonts w:ascii="Times New Roman" w:hAnsi="Times New Roman"/>
            <w:sz w:val="24"/>
            <w:szCs w:val="24"/>
          </w:rPr>
          <w:t xml:space="preserve">Jack </w:t>
        </w:r>
      </w:moveTo>
      <w:ins w:id="51" w:author="AMBGroup" w:date="2020-02-14T12:55:00Z">
        <w:r w:rsidR="0044428C">
          <w:rPr>
            <w:rFonts w:ascii="Times New Roman" w:hAnsi="Times New Roman"/>
            <w:sz w:val="24"/>
            <w:szCs w:val="24"/>
          </w:rPr>
          <w:t xml:space="preserve">has taken on several management level </w:t>
        </w:r>
      </w:ins>
      <w:ins w:id="52" w:author="AMBGroup" w:date="2020-02-14T15:15:00Z">
        <w:r w:rsidR="004C7BFB">
          <w:rPr>
            <w:rFonts w:ascii="Times New Roman" w:hAnsi="Times New Roman"/>
            <w:sz w:val="24"/>
            <w:szCs w:val="24"/>
          </w:rPr>
          <w:t>responsibilities</w:t>
        </w:r>
      </w:ins>
      <w:ins w:id="53" w:author="AMBGroup" w:date="2020-02-14T12:55:00Z">
        <w:r w:rsidR="0044428C">
          <w:rPr>
            <w:rFonts w:ascii="Times New Roman" w:hAnsi="Times New Roman"/>
            <w:sz w:val="24"/>
            <w:szCs w:val="24"/>
          </w:rPr>
          <w:t xml:space="preserve"> </w:t>
        </w:r>
      </w:ins>
      <w:ins w:id="54" w:author="AMBGroup" w:date="2020-02-14T12:58:00Z">
        <w:r w:rsidR="009C5E6E">
          <w:rPr>
            <w:rFonts w:ascii="Times New Roman" w:hAnsi="Times New Roman"/>
            <w:sz w:val="24"/>
            <w:szCs w:val="24"/>
          </w:rPr>
          <w:t xml:space="preserve">including </w:t>
        </w:r>
      </w:ins>
      <w:moveTo w:id="55" w:author="AMBGroup" w:date="2020-02-14T12:54:00Z">
        <w:r w:rsidR="0044428C" w:rsidRPr="00E67D14">
          <w:rPr>
            <w:rFonts w:ascii="Times New Roman" w:hAnsi="Times New Roman"/>
            <w:sz w:val="24"/>
            <w:szCs w:val="24"/>
          </w:rPr>
          <w:t>oversee</w:t>
        </w:r>
      </w:moveTo>
      <w:ins w:id="56" w:author="AMBGroup" w:date="2020-02-14T12:59:00Z">
        <w:r w:rsidR="009C5E6E">
          <w:rPr>
            <w:rFonts w:ascii="Times New Roman" w:hAnsi="Times New Roman"/>
            <w:sz w:val="24"/>
            <w:szCs w:val="24"/>
          </w:rPr>
          <w:t>ing</w:t>
        </w:r>
      </w:ins>
      <w:ins w:id="57" w:author="AMBGroup" w:date="2020-02-14T15:03:00Z">
        <w:r w:rsidR="00B30945">
          <w:rPr>
            <w:rFonts w:ascii="Times New Roman" w:hAnsi="Times New Roman"/>
            <w:sz w:val="24"/>
            <w:szCs w:val="24"/>
          </w:rPr>
          <w:t xml:space="preserve"> </w:t>
        </w:r>
      </w:ins>
      <w:moveTo w:id="58" w:author="AMBGroup" w:date="2020-02-14T12:54:00Z">
        <w:del w:id="59" w:author="AMBGroup" w:date="2020-02-14T12:59:00Z">
          <w:r w:rsidR="0044428C" w:rsidRPr="00E67D14" w:rsidDel="009C5E6E">
            <w:rPr>
              <w:rFonts w:ascii="Times New Roman" w:hAnsi="Times New Roman"/>
              <w:sz w:val="24"/>
              <w:szCs w:val="24"/>
            </w:rPr>
            <w:delText xml:space="preserve">s and partakes in </w:delText>
          </w:r>
        </w:del>
        <w:r w:rsidR="0044428C" w:rsidRPr="00E67D14">
          <w:rPr>
            <w:rFonts w:ascii="Times New Roman" w:hAnsi="Times New Roman"/>
            <w:sz w:val="24"/>
            <w:szCs w:val="24"/>
          </w:rPr>
          <w:t xml:space="preserve">the management of our departments’ preclinical MRI facility, </w:t>
        </w:r>
      </w:moveTo>
      <w:ins w:id="60" w:author="AMBGroup" w:date="2020-02-14T13:00:00Z">
        <w:r w:rsidR="009C5E6E">
          <w:rPr>
            <w:rFonts w:ascii="Times New Roman" w:hAnsi="Times New Roman"/>
            <w:sz w:val="24"/>
            <w:szCs w:val="24"/>
          </w:rPr>
          <w:t xml:space="preserve">taking part in </w:t>
        </w:r>
        <w:r w:rsidR="009C5E6E" w:rsidRPr="00E67D14">
          <w:rPr>
            <w:rFonts w:ascii="Times New Roman" w:hAnsi="Times New Roman"/>
            <w:sz w:val="24"/>
            <w:szCs w:val="24"/>
          </w:rPr>
          <w:t>recruitment panels</w:t>
        </w:r>
        <w:r w:rsidR="009C5E6E">
          <w:rPr>
            <w:rFonts w:ascii="Times New Roman" w:hAnsi="Times New Roman"/>
            <w:sz w:val="24"/>
            <w:szCs w:val="24"/>
          </w:rPr>
          <w:t xml:space="preserve"> and acting as a board member for the </w:t>
        </w:r>
      </w:ins>
      <w:ins w:id="61" w:author="AMBGroup" w:date="2020-02-14T13:01:00Z">
        <w:r w:rsidR="009C5E6E">
          <w:rPr>
            <w:rFonts w:ascii="Times New Roman" w:hAnsi="Times New Roman"/>
            <w:sz w:val="24"/>
            <w:szCs w:val="24"/>
          </w:rPr>
          <w:t>British</w:t>
        </w:r>
      </w:ins>
      <w:ins w:id="62" w:author="AMBGroup" w:date="2020-02-14T13:00:00Z">
        <w:r w:rsidR="009C5E6E">
          <w:rPr>
            <w:rFonts w:ascii="Times New Roman" w:hAnsi="Times New Roman"/>
            <w:sz w:val="24"/>
            <w:szCs w:val="24"/>
          </w:rPr>
          <w:t xml:space="preserve"> Chapter of the International </w:t>
        </w:r>
      </w:ins>
      <w:ins w:id="63" w:author="AMBGroup" w:date="2020-02-14T13:01:00Z">
        <w:r w:rsidR="009C5E6E">
          <w:rPr>
            <w:rFonts w:ascii="Times New Roman" w:hAnsi="Times New Roman"/>
            <w:sz w:val="24"/>
            <w:szCs w:val="24"/>
          </w:rPr>
          <w:t xml:space="preserve">Society of Magnetic Resonance in Medicine. He is also frequently asked to review work for the leading conferences and </w:t>
        </w:r>
      </w:ins>
      <w:ins w:id="64" w:author="AMBGroup" w:date="2020-02-14T13:02:00Z">
        <w:r w:rsidR="009C5E6E">
          <w:rPr>
            <w:rFonts w:ascii="Times New Roman" w:hAnsi="Times New Roman"/>
            <w:sz w:val="24"/>
            <w:szCs w:val="24"/>
          </w:rPr>
          <w:t>journals</w:t>
        </w:r>
      </w:ins>
      <w:ins w:id="65" w:author="AMBGroup" w:date="2020-02-14T13:01:00Z">
        <w:r w:rsidR="009C5E6E">
          <w:rPr>
            <w:rFonts w:ascii="Times New Roman" w:hAnsi="Times New Roman"/>
            <w:sz w:val="24"/>
            <w:szCs w:val="24"/>
          </w:rPr>
          <w:t xml:space="preserve"> in the field </w:t>
        </w:r>
      </w:ins>
      <w:ins w:id="66" w:author="AMBGroup" w:date="2020-02-14T13:02:00Z">
        <w:r w:rsidR="009C5E6E">
          <w:rPr>
            <w:rFonts w:ascii="Times New Roman" w:hAnsi="Times New Roman"/>
            <w:sz w:val="24"/>
            <w:szCs w:val="24"/>
          </w:rPr>
          <w:t>including</w:t>
        </w:r>
      </w:ins>
      <w:ins w:id="67" w:author="AMBGroup" w:date="2020-02-14T15:04:00Z">
        <w:r w:rsidR="00B30945">
          <w:rPr>
            <w:rFonts w:ascii="Times New Roman" w:hAnsi="Times New Roman"/>
            <w:sz w:val="24"/>
            <w:szCs w:val="24"/>
          </w:rPr>
          <w:t xml:space="preserve"> </w:t>
        </w:r>
        <w:commentRangeStart w:id="68"/>
        <w:del w:id="69" w:author="Jack Miller" w:date="2020-02-15T17:48:00Z">
          <w:r w:rsidR="00B30945" w:rsidRPr="00453C7B" w:rsidDel="00453C7B">
            <w:rPr>
              <w:rFonts w:ascii="Times New Roman" w:hAnsi="Times New Roman"/>
              <w:i/>
              <w:iCs/>
              <w:sz w:val="24"/>
              <w:szCs w:val="24"/>
              <w:rPrChange w:id="70" w:author="Jack Miller" w:date="2020-02-15T17:48:00Z">
                <w:rPr>
                  <w:rFonts w:ascii="Times New Roman" w:hAnsi="Times New Roman"/>
                  <w:sz w:val="24"/>
                  <w:szCs w:val="24"/>
                </w:rPr>
              </w:rPrChange>
            </w:rPr>
            <w:delText>*****</w:delText>
          </w:r>
        </w:del>
      </w:ins>
      <w:ins w:id="71" w:author="AMBGroup" w:date="2020-02-14T13:02:00Z">
        <w:del w:id="72" w:author="Jack Miller" w:date="2020-02-15T17:48:00Z">
          <w:r w:rsidR="009C5E6E" w:rsidRPr="00453C7B" w:rsidDel="00453C7B">
            <w:rPr>
              <w:rFonts w:ascii="Times New Roman" w:hAnsi="Times New Roman"/>
              <w:i/>
              <w:iCs/>
              <w:sz w:val="24"/>
              <w:szCs w:val="24"/>
              <w:rPrChange w:id="73" w:author="Jack Miller" w:date="2020-02-15T17:48:00Z">
                <w:rPr>
                  <w:rFonts w:ascii="Times New Roman" w:hAnsi="Times New Roman"/>
                  <w:sz w:val="24"/>
                  <w:szCs w:val="24"/>
                </w:rPr>
              </w:rPrChange>
            </w:rPr>
            <w:delText>.</w:delText>
          </w:r>
        </w:del>
      </w:ins>
      <w:ins w:id="74" w:author="Jack Miller" w:date="2020-02-15T17:48:00Z">
        <w:r w:rsidR="00453C7B" w:rsidRPr="00453C7B">
          <w:rPr>
            <w:rFonts w:ascii="Times New Roman" w:hAnsi="Times New Roman"/>
            <w:i/>
            <w:iCs/>
            <w:sz w:val="24"/>
            <w:szCs w:val="24"/>
            <w:rPrChange w:id="75" w:author="Jack Miller" w:date="2020-02-15T17:48:00Z">
              <w:rPr>
                <w:rFonts w:ascii="Times New Roman" w:hAnsi="Times New Roman"/>
                <w:sz w:val="24"/>
                <w:szCs w:val="24"/>
              </w:rPr>
            </w:rPrChange>
          </w:rPr>
          <w:t>Magon. Res. Med</w:t>
        </w:r>
        <w:r w:rsidR="00453C7B">
          <w:rPr>
            <w:rFonts w:ascii="Times New Roman" w:hAnsi="Times New Roman"/>
            <w:sz w:val="24"/>
            <w:szCs w:val="24"/>
          </w:rPr>
          <w:t xml:space="preserve">., </w:t>
        </w:r>
        <w:r w:rsidR="00453C7B" w:rsidRPr="00453C7B">
          <w:rPr>
            <w:rFonts w:ascii="Times New Roman" w:hAnsi="Times New Roman"/>
            <w:i/>
            <w:iCs/>
            <w:sz w:val="24"/>
            <w:szCs w:val="24"/>
            <w:rPrChange w:id="76" w:author="Jack Miller" w:date="2020-02-15T17:48:00Z">
              <w:rPr>
                <w:rFonts w:ascii="Times New Roman" w:hAnsi="Times New Roman"/>
                <w:sz w:val="24"/>
                <w:szCs w:val="24"/>
              </w:rPr>
            </w:rPrChange>
          </w:rPr>
          <w:t>NMR in Biomedicine</w:t>
        </w:r>
        <w:r w:rsidR="00453C7B">
          <w:rPr>
            <w:rFonts w:ascii="Times New Roman" w:hAnsi="Times New Roman"/>
            <w:sz w:val="24"/>
            <w:szCs w:val="24"/>
          </w:rPr>
          <w:t>, and the Sw</w:t>
        </w:r>
      </w:ins>
      <w:ins w:id="77" w:author="Jack Miller" w:date="2020-02-15T17:49:00Z">
        <w:r w:rsidR="00453C7B">
          <w:rPr>
            <w:rFonts w:ascii="Times New Roman" w:hAnsi="Times New Roman"/>
            <w:sz w:val="24"/>
            <w:szCs w:val="24"/>
          </w:rPr>
          <w:t>iss Governmen</w:t>
        </w:r>
      </w:ins>
      <w:ins w:id="78" w:author="Jack Miller" w:date="2020-02-15T17:58:00Z">
        <w:r w:rsidR="00CA365D">
          <w:rPr>
            <w:rFonts w:ascii="Times New Roman" w:hAnsi="Times New Roman"/>
            <w:sz w:val="24"/>
            <w:szCs w:val="24"/>
          </w:rPr>
          <w:t>t’s Science Foundation.</w:t>
        </w:r>
      </w:ins>
      <w:ins w:id="79" w:author="Jack Miller" w:date="2020-02-15T17:49:00Z">
        <w:r w:rsidR="00453C7B">
          <w:rPr>
            <w:rFonts w:ascii="Times New Roman" w:hAnsi="Times New Roman"/>
            <w:sz w:val="24"/>
            <w:szCs w:val="24"/>
          </w:rPr>
          <w:t xml:space="preserve"> </w:t>
        </w:r>
      </w:ins>
      <w:ins w:id="80" w:author="Jack Miller" w:date="2020-02-15T17:48:00Z">
        <w:r w:rsidR="00453C7B">
          <w:rPr>
            <w:rFonts w:ascii="Times New Roman" w:hAnsi="Times New Roman"/>
            <w:sz w:val="24"/>
            <w:szCs w:val="24"/>
          </w:rPr>
          <w:t xml:space="preserve"> </w:t>
        </w:r>
      </w:ins>
      <w:ins w:id="81" w:author="AMBGroup" w:date="2020-02-14T13:02:00Z">
        <w:r w:rsidR="009C5E6E">
          <w:rPr>
            <w:rFonts w:ascii="Times New Roman" w:hAnsi="Times New Roman"/>
            <w:sz w:val="24"/>
            <w:szCs w:val="24"/>
          </w:rPr>
          <w:t xml:space="preserve"> </w:t>
        </w:r>
      </w:ins>
      <w:commentRangeEnd w:id="68"/>
      <w:ins w:id="82" w:author="AMBGroup" w:date="2020-02-14T15:04:00Z">
        <w:r w:rsidR="00B30945">
          <w:rPr>
            <w:rStyle w:val="CommentReference"/>
            <w:rFonts w:ascii="Times New Roman" w:hAnsi="Times New Roman"/>
            <w:spacing w:val="0"/>
            <w:lang w:eastAsia="en-GB"/>
          </w:rPr>
          <w:commentReference w:id="68"/>
        </w:r>
      </w:ins>
      <w:moveTo w:id="83" w:author="AMBGroup" w:date="2020-02-14T12:54:00Z">
        <w:del w:id="84" w:author="AMBGroup" w:date="2020-02-14T13:02:00Z">
          <w:r w:rsidR="0044428C" w:rsidRPr="00E67D14" w:rsidDel="009C5E6E">
            <w:rPr>
              <w:rFonts w:ascii="Times New Roman" w:hAnsi="Times New Roman"/>
              <w:sz w:val="24"/>
              <w:szCs w:val="24"/>
            </w:rPr>
            <w:delText>jointly</w:delText>
          </w:r>
          <w:r w:rsidR="0044428C" w:rsidDel="009C5E6E">
            <w:rPr>
              <w:rFonts w:ascii="Times New Roman" w:hAnsi="Times New Roman"/>
              <w:sz w:val="24"/>
              <w:szCs w:val="24"/>
            </w:rPr>
            <w:delText xml:space="preserve"> </w:delText>
          </w:r>
        </w:del>
        <w:del w:id="85" w:author="AMBGroup" w:date="2020-02-14T12:59:00Z">
          <w:r w:rsidR="0044428C" w:rsidRPr="00E67D14" w:rsidDel="009C5E6E">
            <w:rPr>
              <w:rFonts w:ascii="Times New Roman" w:hAnsi="Times New Roman"/>
              <w:sz w:val="24"/>
              <w:szCs w:val="24"/>
            </w:rPr>
            <w:delText>supervises</w:delText>
          </w:r>
        </w:del>
        <w:del w:id="86" w:author="AMBGroup" w:date="2020-02-14T13:02:00Z">
          <w:r w:rsidR="0044428C" w:rsidRPr="00E67D14" w:rsidDel="009C5E6E">
            <w:rPr>
              <w:rFonts w:ascii="Times New Roman" w:hAnsi="Times New Roman"/>
              <w:sz w:val="24"/>
              <w:szCs w:val="24"/>
            </w:rPr>
            <w:delText xml:space="preserve"> three PhD students, has been invited to sit on</w:delText>
          </w:r>
        </w:del>
        <w:del w:id="87" w:author="AMBGroup" w:date="2020-02-14T13:00:00Z">
          <w:r w:rsidR="0044428C" w:rsidRPr="00E67D14" w:rsidDel="009C5E6E">
            <w:rPr>
              <w:rFonts w:ascii="Times New Roman" w:hAnsi="Times New Roman"/>
              <w:sz w:val="24"/>
              <w:szCs w:val="24"/>
            </w:rPr>
            <w:delText xml:space="preserve"> recruitment panels</w:delText>
          </w:r>
        </w:del>
        <w:del w:id="88" w:author="AMBGroup" w:date="2020-02-14T13:02:00Z">
          <w:r w:rsidR="0044428C" w:rsidRPr="00E67D14" w:rsidDel="009C5E6E">
            <w:rPr>
              <w:rFonts w:ascii="Times New Roman" w:hAnsi="Times New Roman"/>
              <w:sz w:val="24"/>
              <w:szCs w:val="24"/>
            </w:rPr>
            <w:delText>, and has supervised a</w:delText>
          </w:r>
          <w:r w:rsidR="0044428C" w:rsidDel="009C5E6E">
            <w:rPr>
              <w:rFonts w:ascii="Times New Roman" w:hAnsi="Times New Roman"/>
              <w:sz w:val="24"/>
              <w:szCs w:val="24"/>
            </w:rPr>
            <w:delText xml:space="preserve"> </w:delText>
          </w:r>
          <w:r w:rsidR="0044428C" w:rsidRPr="00E67D14" w:rsidDel="009C5E6E">
            <w:rPr>
              <w:rFonts w:ascii="Times New Roman" w:hAnsi="Times New Roman"/>
              <w:sz w:val="24"/>
              <w:szCs w:val="24"/>
            </w:rPr>
            <w:delText>number of project and masters’ students, the work of which has won further awards. Reflecting the</w:delText>
          </w:r>
          <w:r w:rsidR="0044428C" w:rsidDel="009C5E6E">
            <w:rPr>
              <w:rFonts w:ascii="Times New Roman" w:hAnsi="Times New Roman"/>
              <w:sz w:val="24"/>
              <w:szCs w:val="24"/>
            </w:rPr>
            <w:delText xml:space="preserve"> </w:delText>
          </w:r>
          <w:r w:rsidR="0044428C" w:rsidRPr="00E67D14" w:rsidDel="009C5E6E">
            <w:rPr>
              <w:rFonts w:ascii="Times New Roman" w:hAnsi="Times New Roman"/>
              <w:sz w:val="24"/>
              <w:szCs w:val="24"/>
            </w:rPr>
            <w:delText>nature of medical technology, Dr Miller has good links with industry, and has a documented history</w:delText>
          </w:r>
          <w:r w:rsidR="0044428C" w:rsidDel="009C5E6E">
            <w:rPr>
              <w:rFonts w:ascii="Times New Roman" w:hAnsi="Times New Roman"/>
              <w:sz w:val="24"/>
              <w:szCs w:val="24"/>
            </w:rPr>
            <w:delText xml:space="preserve"> </w:delText>
          </w:r>
          <w:r w:rsidR="0044428C" w:rsidRPr="00E67D14" w:rsidDel="009C5E6E">
            <w:rPr>
              <w:rFonts w:ascii="Times New Roman" w:hAnsi="Times New Roman"/>
              <w:sz w:val="24"/>
              <w:szCs w:val="24"/>
            </w:rPr>
            <w:delText>of producing ideas that contribute to products that others can use. The software and intellectual</w:delText>
          </w:r>
          <w:r w:rsidR="0044428C" w:rsidDel="009C5E6E">
            <w:rPr>
              <w:rFonts w:ascii="Times New Roman" w:hAnsi="Times New Roman"/>
              <w:sz w:val="24"/>
              <w:szCs w:val="24"/>
            </w:rPr>
            <w:delText xml:space="preserve"> </w:delText>
          </w:r>
          <w:r w:rsidR="0044428C" w:rsidRPr="00E67D14" w:rsidDel="009C5E6E">
            <w:rPr>
              <w:rFonts w:ascii="Times New Roman" w:hAnsi="Times New Roman"/>
              <w:sz w:val="24"/>
              <w:szCs w:val="24"/>
            </w:rPr>
            <w:delText>property that he generates is disseminated freely if at all possible or feasible.</w:delText>
          </w:r>
        </w:del>
      </w:moveTo>
    </w:p>
    <w:p w14:paraId="4B75F4AE" w14:textId="06BB729A" w:rsidR="00AA2960" w:rsidDel="0044428C" w:rsidRDefault="00510E8D" w:rsidP="00510E8D">
      <w:pPr>
        <w:pStyle w:val="BodyText"/>
        <w:spacing w:after="120"/>
        <w:rPr>
          <w:moveFrom w:id="89" w:author="AMBGroup" w:date="2020-02-14T12:54:00Z"/>
          <w:rFonts w:ascii="Times New Roman" w:hAnsi="Times New Roman"/>
          <w:sz w:val="24"/>
          <w:szCs w:val="24"/>
        </w:rPr>
      </w:pPr>
      <w:moveFromRangeStart w:id="90" w:author="AMBGroup" w:date="2020-02-14T12:54:00Z" w:name="move32577288"/>
      <w:moveToRangeEnd w:id="49"/>
      <w:moveFrom w:id="91" w:author="AMBGroup" w:date="2020-02-14T12:54:00Z">
        <w:r w:rsidRPr="00510E8D" w:rsidDel="0044428C">
          <w:rPr>
            <w:rFonts w:ascii="Times New Roman" w:hAnsi="Times New Roman"/>
            <w:sz w:val="24"/>
            <w:szCs w:val="24"/>
          </w:rPr>
          <w:t xml:space="preserve">Jack is also an excellent teacher. He has undertaken qualifications in higher education teaching and is a Fellow of the Higher Education Academy. </w:t>
        </w:r>
      </w:moveFrom>
    </w:p>
    <w:p w14:paraId="0C5D4ADA" w14:textId="77777777" w:rsidR="009C5E6E" w:rsidRDefault="00AA2960" w:rsidP="0044428C">
      <w:pPr>
        <w:pStyle w:val="BodyText"/>
        <w:spacing w:after="120"/>
        <w:rPr>
          <w:ins w:id="92" w:author="AMBGroup" w:date="2020-02-14T13:02:00Z"/>
          <w:rFonts w:ascii="Times New Roman" w:hAnsi="Times New Roman"/>
          <w:sz w:val="24"/>
          <w:szCs w:val="24"/>
        </w:rPr>
      </w:pPr>
      <w:moveFromRangeStart w:id="93" w:author="AMBGroup" w:date="2020-02-14T12:54:00Z" w:name="move32577297"/>
      <w:moveFromRangeEnd w:id="90"/>
      <w:moveFrom w:id="94" w:author="AMBGroup" w:date="2020-02-14T12:54:00Z">
        <w:r w:rsidRPr="00E67D14" w:rsidDel="0044428C">
          <w:rPr>
            <w:rFonts w:ascii="Times New Roman" w:hAnsi="Times New Roman"/>
            <w:sz w:val="24"/>
            <w:szCs w:val="24"/>
          </w:rPr>
          <w:t>Jack oversees and partakes in the management of our departments’ preclinical MRI facility, jointly</w:t>
        </w:r>
        <w:r w:rsidDel="0044428C">
          <w:rPr>
            <w:rFonts w:ascii="Times New Roman" w:hAnsi="Times New Roman"/>
            <w:sz w:val="24"/>
            <w:szCs w:val="24"/>
          </w:rPr>
          <w:t xml:space="preserve"> </w:t>
        </w:r>
        <w:r w:rsidRPr="00E67D14" w:rsidDel="0044428C">
          <w:rPr>
            <w:rFonts w:ascii="Times New Roman" w:hAnsi="Times New Roman"/>
            <w:sz w:val="24"/>
            <w:szCs w:val="24"/>
          </w:rPr>
          <w:t>supervises three PhD students, has been invited to sit on recruitment panels, and has supervised a</w:t>
        </w:r>
        <w:r w:rsidDel="0044428C">
          <w:rPr>
            <w:rFonts w:ascii="Times New Roman" w:hAnsi="Times New Roman"/>
            <w:sz w:val="24"/>
            <w:szCs w:val="24"/>
          </w:rPr>
          <w:t xml:space="preserve"> </w:t>
        </w:r>
        <w:r w:rsidRPr="00E67D14" w:rsidDel="0044428C">
          <w:rPr>
            <w:rFonts w:ascii="Times New Roman" w:hAnsi="Times New Roman"/>
            <w:sz w:val="24"/>
            <w:szCs w:val="24"/>
          </w:rPr>
          <w:t>number of project and masters’ students, the work of which has won further awards. Reflecting the</w:t>
        </w:r>
        <w:r w:rsidDel="0044428C">
          <w:rPr>
            <w:rFonts w:ascii="Times New Roman" w:hAnsi="Times New Roman"/>
            <w:sz w:val="24"/>
            <w:szCs w:val="24"/>
          </w:rPr>
          <w:t xml:space="preserve"> </w:t>
        </w:r>
        <w:r w:rsidRPr="00E67D14" w:rsidDel="0044428C">
          <w:rPr>
            <w:rFonts w:ascii="Times New Roman" w:hAnsi="Times New Roman"/>
            <w:sz w:val="24"/>
            <w:szCs w:val="24"/>
          </w:rPr>
          <w:t>nature of medical technology, Dr Miller has good links with industry, and has a documented history</w:t>
        </w:r>
        <w:r w:rsidDel="0044428C">
          <w:rPr>
            <w:rFonts w:ascii="Times New Roman" w:hAnsi="Times New Roman"/>
            <w:sz w:val="24"/>
            <w:szCs w:val="24"/>
          </w:rPr>
          <w:t xml:space="preserve"> </w:t>
        </w:r>
        <w:r w:rsidRPr="00E67D14" w:rsidDel="0044428C">
          <w:rPr>
            <w:rFonts w:ascii="Times New Roman" w:hAnsi="Times New Roman"/>
            <w:sz w:val="24"/>
            <w:szCs w:val="24"/>
          </w:rPr>
          <w:t>of producing ideas that contribute to products that others can use. The software and intellectual</w:t>
        </w:r>
        <w:r w:rsidDel="0044428C">
          <w:rPr>
            <w:rFonts w:ascii="Times New Roman" w:hAnsi="Times New Roman"/>
            <w:sz w:val="24"/>
            <w:szCs w:val="24"/>
          </w:rPr>
          <w:t xml:space="preserve"> </w:t>
        </w:r>
        <w:r w:rsidRPr="00E67D14" w:rsidDel="0044428C">
          <w:rPr>
            <w:rFonts w:ascii="Times New Roman" w:hAnsi="Times New Roman"/>
            <w:sz w:val="24"/>
            <w:szCs w:val="24"/>
          </w:rPr>
          <w:t>property that he generates is disseminated freely if at all possible or feasible</w:t>
        </w:r>
      </w:moveFrom>
    </w:p>
    <w:p w14:paraId="618191FC" w14:textId="5A3D526D" w:rsidR="009C5E6E" w:rsidRDefault="00AA2960" w:rsidP="009C5E6E">
      <w:pPr>
        <w:pStyle w:val="BodyText"/>
        <w:spacing w:after="120"/>
        <w:rPr>
          <w:ins w:id="95" w:author="AMBGroup" w:date="2020-02-14T13:03:00Z"/>
          <w:rFonts w:ascii="Times New Roman" w:hAnsi="Times New Roman"/>
          <w:sz w:val="24"/>
          <w:szCs w:val="24"/>
        </w:rPr>
      </w:pPr>
      <w:moveFrom w:id="96" w:author="AMBGroup" w:date="2020-02-14T12:54:00Z">
        <w:r w:rsidRPr="00E67D14" w:rsidDel="0044428C">
          <w:rPr>
            <w:rFonts w:ascii="Times New Roman" w:hAnsi="Times New Roman"/>
            <w:sz w:val="24"/>
            <w:szCs w:val="24"/>
          </w:rPr>
          <w:t>.</w:t>
        </w:r>
      </w:moveFrom>
      <w:moveFromRangeEnd w:id="93"/>
      <w:moveToRangeStart w:id="97" w:author="AMBGroup" w:date="2020-02-14T12:54:00Z" w:name="move32577288"/>
      <w:moveTo w:id="98" w:author="AMBGroup" w:date="2020-02-14T12:54:00Z">
        <w:r w:rsidR="0044428C" w:rsidRPr="00510E8D">
          <w:rPr>
            <w:rFonts w:ascii="Times New Roman" w:hAnsi="Times New Roman"/>
            <w:sz w:val="24"/>
            <w:szCs w:val="24"/>
          </w:rPr>
          <w:t>Jack is also an excellent teacher. He has undertaken qualifications in higher education teaching and is a</w:t>
        </w:r>
      </w:moveTo>
      <w:ins w:id="99" w:author="Jack Miller" w:date="2020-02-15T17:58:00Z">
        <w:r w:rsidR="002942F7">
          <w:rPr>
            <w:rFonts w:ascii="Times New Roman" w:hAnsi="Times New Roman"/>
            <w:sz w:val="24"/>
            <w:szCs w:val="24"/>
          </w:rPr>
          <w:t>n</w:t>
        </w:r>
      </w:ins>
      <w:ins w:id="100" w:author="Jack Miller" w:date="2020-02-15T17:59:00Z">
        <w:r w:rsidR="002942F7">
          <w:rPr>
            <w:rFonts w:ascii="Times New Roman" w:hAnsi="Times New Roman"/>
            <w:sz w:val="24"/>
            <w:szCs w:val="24"/>
          </w:rPr>
          <w:t xml:space="preserve"> Associate</w:t>
        </w:r>
      </w:ins>
      <w:bookmarkStart w:id="101" w:name="_GoBack"/>
      <w:bookmarkEnd w:id="101"/>
      <w:moveTo w:id="102" w:author="AMBGroup" w:date="2020-02-14T12:54:00Z">
        <w:r w:rsidR="0044428C" w:rsidRPr="00510E8D">
          <w:rPr>
            <w:rFonts w:ascii="Times New Roman" w:hAnsi="Times New Roman"/>
            <w:sz w:val="24"/>
            <w:szCs w:val="24"/>
          </w:rPr>
          <w:t xml:space="preserve"> Fellow of the Higher Education Academy.</w:t>
        </w:r>
      </w:moveTo>
      <w:ins w:id="103" w:author="AMBGroup" w:date="2020-02-14T13:02:00Z">
        <w:r w:rsidR="009C5E6E">
          <w:rPr>
            <w:rFonts w:ascii="Times New Roman" w:hAnsi="Times New Roman"/>
            <w:sz w:val="24"/>
            <w:szCs w:val="24"/>
          </w:rPr>
          <w:t xml:space="preserve"> He currently</w:t>
        </w:r>
      </w:ins>
      <w:moveTo w:id="104" w:author="AMBGroup" w:date="2020-02-14T12:54:00Z">
        <w:r w:rsidR="0044428C" w:rsidRPr="00510E8D">
          <w:rPr>
            <w:rFonts w:ascii="Times New Roman" w:hAnsi="Times New Roman"/>
            <w:sz w:val="24"/>
            <w:szCs w:val="24"/>
          </w:rPr>
          <w:t xml:space="preserve"> </w:t>
        </w:r>
      </w:moveTo>
      <w:ins w:id="105" w:author="AMBGroup" w:date="2020-02-14T13:02:00Z">
        <w:r w:rsidR="009C5E6E" w:rsidRPr="00E67D14">
          <w:rPr>
            <w:rFonts w:ascii="Times New Roman" w:hAnsi="Times New Roman"/>
            <w:sz w:val="24"/>
            <w:szCs w:val="24"/>
          </w:rPr>
          <w:t>jointly</w:t>
        </w:r>
        <w:r w:rsidR="009C5E6E">
          <w:rPr>
            <w:rFonts w:ascii="Times New Roman" w:hAnsi="Times New Roman"/>
            <w:sz w:val="24"/>
            <w:szCs w:val="24"/>
          </w:rPr>
          <w:t xml:space="preserve"> </w:t>
        </w:r>
        <w:r w:rsidR="009C5E6E" w:rsidRPr="00E67D14">
          <w:rPr>
            <w:rFonts w:ascii="Times New Roman" w:hAnsi="Times New Roman"/>
            <w:sz w:val="24"/>
            <w:szCs w:val="24"/>
          </w:rPr>
          <w:t>supervis</w:t>
        </w:r>
        <w:r w:rsidR="009C5E6E">
          <w:rPr>
            <w:rFonts w:ascii="Times New Roman" w:hAnsi="Times New Roman"/>
            <w:sz w:val="24"/>
            <w:szCs w:val="24"/>
          </w:rPr>
          <w:t>es three PhD students and</w:t>
        </w:r>
        <w:r w:rsidR="009C5E6E" w:rsidRPr="00E67D14">
          <w:rPr>
            <w:rFonts w:ascii="Times New Roman" w:hAnsi="Times New Roman"/>
            <w:sz w:val="24"/>
            <w:szCs w:val="24"/>
          </w:rPr>
          <w:t xml:space="preserve"> has supervised a</w:t>
        </w:r>
        <w:r w:rsidR="009C5E6E">
          <w:rPr>
            <w:rFonts w:ascii="Times New Roman" w:hAnsi="Times New Roman"/>
            <w:sz w:val="24"/>
            <w:szCs w:val="24"/>
          </w:rPr>
          <w:t xml:space="preserve"> </w:t>
        </w:r>
        <w:r w:rsidR="009C5E6E" w:rsidRPr="00E67D14">
          <w:rPr>
            <w:rFonts w:ascii="Times New Roman" w:hAnsi="Times New Roman"/>
            <w:sz w:val="24"/>
            <w:szCs w:val="24"/>
          </w:rPr>
          <w:t xml:space="preserve">number of project and masters’ students, the work of which has won further awards. </w:t>
        </w:r>
      </w:ins>
      <w:ins w:id="106" w:author="AMBGroup" w:date="2020-02-14T13:04:00Z">
        <w:r w:rsidR="009C5E6E">
          <w:rPr>
            <w:rFonts w:ascii="Times New Roman" w:hAnsi="Times New Roman"/>
            <w:sz w:val="24"/>
            <w:szCs w:val="24"/>
          </w:rPr>
          <w:t xml:space="preserve">Jack currently also </w:t>
        </w:r>
      </w:ins>
      <w:ins w:id="107" w:author="AMBGroup" w:date="2020-02-14T13:05:00Z">
        <w:r w:rsidR="009C5E6E">
          <w:rPr>
            <w:rFonts w:ascii="Times New Roman" w:hAnsi="Times New Roman"/>
            <w:sz w:val="24"/>
            <w:szCs w:val="24"/>
          </w:rPr>
          <w:t>teaches</w:t>
        </w:r>
      </w:ins>
      <w:ins w:id="108" w:author="AMBGroup" w:date="2020-02-14T13:04:00Z">
        <w:r w:rsidR="009C5E6E">
          <w:rPr>
            <w:rFonts w:ascii="Times New Roman" w:hAnsi="Times New Roman"/>
            <w:sz w:val="24"/>
            <w:szCs w:val="24"/>
          </w:rPr>
          <w:t xml:space="preserve"> </w:t>
        </w:r>
      </w:ins>
      <w:ins w:id="109" w:author="AMBGroup" w:date="2020-02-14T13:05:00Z">
        <w:r w:rsidR="009C5E6E">
          <w:rPr>
            <w:rFonts w:ascii="Times New Roman" w:hAnsi="Times New Roman"/>
            <w:sz w:val="24"/>
            <w:szCs w:val="24"/>
          </w:rPr>
          <w:t>and lectures</w:t>
        </w:r>
      </w:ins>
      <w:ins w:id="110" w:author="AMBGroup" w:date="2020-02-14T14:59:00Z">
        <w:r w:rsidR="00B30945">
          <w:rPr>
            <w:rFonts w:ascii="Times New Roman" w:hAnsi="Times New Roman"/>
            <w:sz w:val="24"/>
            <w:szCs w:val="24"/>
          </w:rPr>
          <w:t>, tutorials and classes</w:t>
        </w:r>
      </w:ins>
      <w:ins w:id="111" w:author="AMBGroup" w:date="2020-02-14T13:05:00Z">
        <w:r w:rsidR="009C5E6E">
          <w:rPr>
            <w:rFonts w:ascii="Times New Roman" w:hAnsi="Times New Roman"/>
            <w:sz w:val="24"/>
            <w:szCs w:val="24"/>
          </w:rPr>
          <w:t xml:space="preserve"> on </w:t>
        </w:r>
      </w:ins>
      <w:ins w:id="112" w:author="AMBGroup" w:date="2020-02-14T13:04:00Z">
        <w:r w:rsidR="009C5E6E">
          <w:rPr>
            <w:rFonts w:ascii="Times New Roman" w:hAnsi="Times New Roman"/>
            <w:sz w:val="24"/>
            <w:szCs w:val="24"/>
          </w:rPr>
          <w:t xml:space="preserve">a very broad range of subjects </w:t>
        </w:r>
      </w:ins>
      <w:ins w:id="113" w:author="AMBGroup" w:date="2020-02-14T14:59:00Z">
        <w:r w:rsidR="00B30945">
          <w:rPr>
            <w:rFonts w:ascii="Times New Roman" w:hAnsi="Times New Roman"/>
            <w:sz w:val="24"/>
            <w:szCs w:val="24"/>
          </w:rPr>
          <w:t xml:space="preserve">including </w:t>
        </w:r>
      </w:ins>
      <w:ins w:id="114" w:author="AMBGroup" w:date="2020-02-14T15:00:00Z">
        <w:r w:rsidR="00B30945">
          <w:rPr>
            <w:rFonts w:ascii="Times New Roman" w:hAnsi="Times New Roman"/>
            <w:sz w:val="24"/>
            <w:szCs w:val="24"/>
          </w:rPr>
          <w:t>electromagnetism</w:t>
        </w:r>
      </w:ins>
      <w:ins w:id="115" w:author="Jack Miller" w:date="2020-02-15T17:51:00Z">
        <w:r w:rsidR="00584B9B">
          <w:rPr>
            <w:rFonts w:ascii="Times New Roman" w:hAnsi="Times New Roman"/>
            <w:sz w:val="24"/>
            <w:szCs w:val="24"/>
          </w:rPr>
          <w:t xml:space="preserve"> and optics</w:t>
        </w:r>
      </w:ins>
      <w:ins w:id="116" w:author="AMBGroup" w:date="2020-02-14T15:00:00Z">
        <w:r w:rsidR="00B30945">
          <w:rPr>
            <w:rFonts w:ascii="Times New Roman" w:hAnsi="Times New Roman"/>
            <w:sz w:val="24"/>
            <w:szCs w:val="24"/>
          </w:rPr>
          <w:t xml:space="preserve"> for physics students,</w:t>
        </w:r>
        <w:r w:rsidR="00B30945" w:rsidRPr="00B30945">
          <w:rPr>
            <w:rFonts w:ascii="Times New Roman" w:hAnsi="Times New Roman"/>
            <w:sz w:val="24"/>
            <w:szCs w:val="24"/>
          </w:rPr>
          <w:t xml:space="preserve"> </w:t>
        </w:r>
        <w:r w:rsidR="00B30945">
          <w:rPr>
            <w:rFonts w:ascii="Times New Roman" w:hAnsi="Times New Roman"/>
            <w:sz w:val="24"/>
            <w:szCs w:val="24"/>
          </w:rPr>
          <w:t>statistics for biochemistry undergraduates, and</w:t>
        </w:r>
        <w:del w:id="117" w:author="Jack Miller" w:date="2020-02-15T17:51:00Z">
          <w:r w:rsidR="00B30945" w:rsidDel="00584B9B">
            <w:rPr>
              <w:rFonts w:ascii="Times New Roman" w:hAnsi="Times New Roman"/>
              <w:sz w:val="24"/>
              <w:szCs w:val="24"/>
            </w:rPr>
            <w:delText xml:space="preserve"> </w:delText>
          </w:r>
        </w:del>
      </w:ins>
      <w:commentRangeStart w:id="118"/>
      <w:ins w:id="119" w:author="AMBGroup" w:date="2020-02-14T13:05:00Z">
        <w:del w:id="120" w:author="Jack Miller" w:date="2020-02-15T17:51:00Z">
          <w:r w:rsidR="00B30945" w:rsidDel="00584B9B">
            <w:rPr>
              <w:rFonts w:ascii="Times New Roman" w:hAnsi="Times New Roman"/>
              <w:sz w:val="24"/>
              <w:szCs w:val="24"/>
            </w:rPr>
            <w:delText>*****</w:delText>
          </w:r>
        </w:del>
      </w:ins>
      <w:commentRangeEnd w:id="118"/>
      <w:ins w:id="121" w:author="AMBGroup" w:date="2020-02-14T15:02:00Z">
        <w:del w:id="122" w:author="Jack Miller" w:date="2020-02-15T17:51:00Z">
          <w:r w:rsidR="00B30945" w:rsidDel="00584B9B">
            <w:rPr>
              <w:rStyle w:val="CommentReference"/>
              <w:rFonts w:ascii="Times New Roman" w:hAnsi="Times New Roman"/>
              <w:spacing w:val="0"/>
              <w:lang w:eastAsia="en-GB"/>
            </w:rPr>
            <w:commentReference w:id="118"/>
          </w:r>
        </w:del>
      </w:ins>
      <w:ins w:id="123" w:author="Jack Miller" w:date="2020-02-15T17:51:00Z">
        <w:r w:rsidR="00584B9B">
          <w:rPr>
            <w:rFonts w:ascii="Times New Roman" w:hAnsi="Times New Roman"/>
            <w:sz w:val="24"/>
            <w:szCs w:val="24"/>
          </w:rPr>
          <w:t xml:space="preserve"> technical aspects of </w:t>
        </w:r>
      </w:ins>
      <w:ins w:id="124" w:author="Jack Miller" w:date="2020-02-15T17:52:00Z">
        <w:r w:rsidR="00584B9B">
          <w:rPr>
            <w:rFonts w:ascii="Times New Roman" w:hAnsi="Times New Roman"/>
            <w:sz w:val="24"/>
            <w:szCs w:val="24"/>
          </w:rPr>
          <w:t xml:space="preserve">hyperpolarized </w:t>
        </w:r>
      </w:ins>
      <w:ins w:id="125" w:author="Jack Miller" w:date="2020-02-15T17:51:00Z">
        <w:r w:rsidR="00584B9B">
          <w:rPr>
            <w:rFonts w:ascii="Times New Roman" w:hAnsi="Times New Roman"/>
            <w:sz w:val="24"/>
            <w:szCs w:val="24"/>
          </w:rPr>
          <w:t>MRI</w:t>
        </w:r>
      </w:ins>
      <w:ins w:id="126" w:author="AMBGroup" w:date="2020-02-14T13:05:00Z">
        <w:r w:rsidR="00B30945">
          <w:rPr>
            <w:rFonts w:ascii="Times New Roman" w:hAnsi="Times New Roman"/>
            <w:sz w:val="24"/>
            <w:szCs w:val="24"/>
          </w:rPr>
          <w:t xml:space="preserve"> for the </w:t>
        </w:r>
        <w:del w:id="127" w:author="Jack Miller" w:date="2020-02-15T17:51:00Z">
          <w:r w:rsidR="00B30945" w:rsidDel="00584B9B">
            <w:rPr>
              <w:rFonts w:ascii="Times New Roman" w:hAnsi="Times New Roman"/>
              <w:sz w:val="24"/>
              <w:szCs w:val="24"/>
            </w:rPr>
            <w:delText>c</w:delText>
          </w:r>
          <w:r w:rsidR="009C5E6E" w:rsidDel="00584B9B">
            <w:rPr>
              <w:rFonts w:ascii="Times New Roman" w:hAnsi="Times New Roman"/>
              <w:sz w:val="24"/>
              <w:szCs w:val="24"/>
            </w:rPr>
            <w:delText xml:space="preserve">linical intake of </w:delText>
          </w:r>
        </w:del>
      </w:ins>
      <w:ins w:id="128" w:author="AMBGroup" w:date="2020-02-14T15:00:00Z">
        <w:del w:id="129" w:author="Jack Miller" w:date="2020-02-15T17:51:00Z">
          <w:r w:rsidR="00B30945" w:rsidDel="00584B9B">
            <w:rPr>
              <w:rFonts w:ascii="Times New Roman" w:hAnsi="Times New Roman"/>
              <w:sz w:val="24"/>
              <w:szCs w:val="24"/>
            </w:rPr>
            <w:delText>the doctoral training program</w:delText>
          </w:r>
        </w:del>
      </w:ins>
      <w:ins w:id="130" w:author="Jack Miller" w:date="2020-02-15T17:51:00Z">
        <w:r w:rsidR="00584B9B">
          <w:rPr>
            <w:rFonts w:ascii="Times New Roman" w:hAnsi="Times New Roman"/>
            <w:sz w:val="24"/>
            <w:szCs w:val="24"/>
          </w:rPr>
          <w:t xml:space="preserve">FMRIB </w:t>
        </w:r>
      </w:ins>
      <w:ins w:id="131" w:author="Jack Miller" w:date="2020-02-15T17:52:00Z">
        <w:r w:rsidR="00584B9B">
          <w:rPr>
            <w:rFonts w:ascii="Times New Roman" w:hAnsi="Times New Roman"/>
            <w:sz w:val="24"/>
            <w:szCs w:val="24"/>
          </w:rPr>
          <w:t>“advanced MRI” graduate training programme</w:t>
        </w:r>
      </w:ins>
      <w:ins w:id="132" w:author="AMBGroup" w:date="2020-02-14T15:00:00Z">
        <w:r w:rsidR="00B30945">
          <w:rPr>
            <w:rFonts w:ascii="Times New Roman" w:hAnsi="Times New Roman"/>
            <w:sz w:val="24"/>
            <w:szCs w:val="24"/>
          </w:rPr>
          <w:t xml:space="preserve">. As a result of this </w:t>
        </w:r>
      </w:ins>
      <w:ins w:id="133" w:author="AMBGroup" w:date="2020-02-14T13:03:00Z">
        <w:r w:rsidR="009C5E6E">
          <w:rPr>
            <w:rFonts w:ascii="Times New Roman" w:hAnsi="Times New Roman"/>
            <w:sz w:val="24"/>
            <w:szCs w:val="24"/>
          </w:rPr>
          <w:t xml:space="preserve">Dr Miller has become </w:t>
        </w:r>
      </w:ins>
      <w:ins w:id="134" w:author="AMBGroup" w:date="2020-02-14T13:04:00Z">
        <w:r w:rsidR="009C5E6E">
          <w:rPr>
            <w:rFonts w:ascii="Times New Roman" w:hAnsi="Times New Roman"/>
            <w:sz w:val="24"/>
            <w:szCs w:val="24"/>
          </w:rPr>
          <w:t>highly</w:t>
        </w:r>
      </w:ins>
      <w:ins w:id="135" w:author="AMBGroup" w:date="2020-02-14T13:03:00Z">
        <w:r w:rsidR="009C5E6E">
          <w:rPr>
            <w:rFonts w:ascii="Times New Roman" w:hAnsi="Times New Roman"/>
            <w:sz w:val="24"/>
            <w:szCs w:val="24"/>
          </w:rPr>
          <w:t xml:space="preserve"> skilled at </w:t>
        </w:r>
      </w:ins>
      <w:ins w:id="136" w:author="AMBGroup" w:date="2020-02-14T13:04:00Z">
        <w:r w:rsidR="009C5E6E">
          <w:rPr>
            <w:rFonts w:ascii="Times New Roman" w:hAnsi="Times New Roman"/>
            <w:sz w:val="24"/>
            <w:szCs w:val="24"/>
          </w:rPr>
          <w:t>balancing</w:t>
        </w:r>
      </w:ins>
      <w:ins w:id="137" w:author="AMBGroup" w:date="2020-02-14T13:03:00Z">
        <w:r w:rsidR="009C5E6E">
          <w:rPr>
            <w:rFonts w:ascii="Times New Roman" w:hAnsi="Times New Roman"/>
            <w:sz w:val="24"/>
            <w:szCs w:val="24"/>
          </w:rPr>
          <w:t xml:space="preserve"> a </w:t>
        </w:r>
      </w:ins>
      <w:ins w:id="138" w:author="AMBGroup" w:date="2020-02-14T15:01:00Z">
        <w:r w:rsidR="00B30945">
          <w:rPr>
            <w:rFonts w:ascii="Times New Roman" w:hAnsi="Times New Roman"/>
            <w:sz w:val="24"/>
            <w:szCs w:val="24"/>
          </w:rPr>
          <w:t>demanding teaching load with high level research in medical technologies.</w:t>
        </w:r>
      </w:ins>
    </w:p>
    <w:p w14:paraId="2CD4FC8C" w14:textId="2CE6F8D5" w:rsidR="0044428C" w:rsidDel="00B30945" w:rsidRDefault="009C5E6E" w:rsidP="00E67D14">
      <w:pPr>
        <w:pStyle w:val="BodyText"/>
        <w:spacing w:after="120"/>
        <w:rPr>
          <w:del w:id="139" w:author="AMBGroup" w:date="2020-02-14T15:03:00Z"/>
          <w:rFonts w:ascii="Times New Roman" w:hAnsi="Times New Roman"/>
          <w:sz w:val="24"/>
          <w:szCs w:val="24"/>
        </w:rPr>
      </w:pPr>
      <w:ins w:id="140" w:author="AMBGroup" w:date="2020-02-14T13:02:00Z">
        <w:r w:rsidRPr="00E67D14">
          <w:rPr>
            <w:rFonts w:ascii="Times New Roman" w:hAnsi="Times New Roman"/>
            <w:sz w:val="24"/>
            <w:szCs w:val="24"/>
          </w:rPr>
          <w:t>Reflecting the</w:t>
        </w:r>
        <w:r>
          <w:rPr>
            <w:rFonts w:ascii="Times New Roman" w:hAnsi="Times New Roman"/>
            <w:sz w:val="24"/>
            <w:szCs w:val="24"/>
          </w:rPr>
          <w:t xml:space="preserve"> </w:t>
        </w:r>
        <w:r w:rsidRPr="00E67D14">
          <w:rPr>
            <w:rFonts w:ascii="Times New Roman" w:hAnsi="Times New Roman"/>
            <w:sz w:val="24"/>
            <w:szCs w:val="24"/>
          </w:rPr>
          <w:t>nature of medical technology, Dr Miller has good links with industry, and has a documented history</w:t>
        </w:r>
        <w:r>
          <w:rPr>
            <w:rFonts w:ascii="Times New Roman" w:hAnsi="Times New Roman"/>
            <w:sz w:val="24"/>
            <w:szCs w:val="24"/>
          </w:rPr>
          <w:t xml:space="preserve"> </w:t>
        </w:r>
        <w:r w:rsidRPr="00E67D14">
          <w:rPr>
            <w:rFonts w:ascii="Times New Roman" w:hAnsi="Times New Roman"/>
            <w:sz w:val="24"/>
            <w:szCs w:val="24"/>
          </w:rPr>
          <w:t xml:space="preserve">of producing ideas that contribute to products that others can use. </w:t>
        </w:r>
      </w:ins>
      <w:ins w:id="141" w:author="AMBGroup" w:date="2020-02-14T15:01:00Z">
        <w:r w:rsidR="00B30945">
          <w:rPr>
            <w:rFonts w:ascii="Times New Roman" w:hAnsi="Times New Roman"/>
            <w:sz w:val="24"/>
            <w:szCs w:val="24"/>
          </w:rPr>
          <w:t xml:space="preserve">This had already resulted in a patent for </w:t>
        </w:r>
        <w:commentRangeStart w:id="142"/>
        <w:del w:id="143" w:author="Jack Miller" w:date="2020-02-15T17:52:00Z">
          <w:r w:rsidR="00B30945" w:rsidDel="00584B9B">
            <w:rPr>
              <w:rFonts w:ascii="Times New Roman" w:hAnsi="Times New Roman"/>
              <w:sz w:val="24"/>
              <w:szCs w:val="24"/>
            </w:rPr>
            <w:delText>*****</w:delText>
          </w:r>
        </w:del>
      </w:ins>
      <w:commentRangeEnd w:id="142"/>
      <w:ins w:id="144" w:author="AMBGroup" w:date="2020-02-14T15:02:00Z">
        <w:del w:id="145" w:author="Jack Miller" w:date="2020-02-15T17:52:00Z">
          <w:r w:rsidR="00B30945" w:rsidDel="00584B9B">
            <w:rPr>
              <w:rStyle w:val="CommentReference"/>
              <w:rFonts w:ascii="Times New Roman" w:hAnsi="Times New Roman"/>
              <w:spacing w:val="0"/>
              <w:lang w:eastAsia="en-GB"/>
            </w:rPr>
            <w:commentReference w:id="142"/>
          </w:r>
        </w:del>
      </w:ins>
      <w:ins w:id="146" w:author="AMBGroup" w:date="2020-02-14T15:03:00Z">
        <w:del w:id="147" w:author="Jack Miller" w:date="2020-02-15T17:52:00Z">
          <w:r w:rsidR="00B30945" w:rsidDel="00584B9B">
            <w:rPr>
              <w:rFonts w:ascii="Times New Roman" w:hAnsi="Times New Roman"/>
              <w:sz w:val="24"/>
              <w:szCs w:val="24"/>
            </w:rPr>
            <w:delText>.</w:delText>
          </w:r>
        </w:del>
      </w:ins>
      <w:ins w:id="148" w:author="Jack Miller" w:date="2020-02-15T17:52:00Z">
        <w:r w:rsidR="00584B9B">
          <w:rPr>
            <w:rFonts w:ascii="Times New Roman" w:hAnsi="Times New Roman"/>
            <w:sz w:val="24"/>
            <w:szCs w:val="24"/>
          </w:rPr>
          <w:t>a completely revolutionary type of radiofrequency coil</w:t>
        </w:r>
      </w:ins>
      <w:ins w:id="149" w:author="AMBGroup" w:date="2020-02-14T15:01:00Z">
        <w:r w:rsidR="00B30945">
          <w:rPr>
            <w:rFonts w:ascii="Times New Roman" w:hAnsi="Times New Roman"/>
            <w:sz w:val="24"/>
            <w:szCs w:val="24"/>
          </w:rPr>
          <w:t xml:space="preserve"> </w:t>
        </w:r>
      </w:ins>
      <w:ins w:id="150" w:author="AMBGroup" w:date="2020-02-14T15:06:00Z">
        <w:r w:rsidR="00B30945">
          <w:rPr>
            <w:rFonts w:ascii="Times New Roman" w:hAnsi="Times New Roman"/>
            <w:sz w:val="24"/>
            <w:szCs w:val="24"/>
          </w:rPr>
          <w:t xml:space="preserve">Jack </w:t>
        </w:r>
      </w:ins>
      <w:ins w:id="151" w:author="AMBGroup" w:date="2020-02-14T15:07:00Z">
        <w:r w:rsidR="00B30945">
          <w:rPr>
            <w:rFonts w:ascii="Times New Roman" w:hAnsi="Times New Roman"/>
            <w:sz w:val="24"/>
            <w:szCs w:val="24"/>
          </w:rPr>
          <w:t>aims to disseminate freely</w:t>
        </w:r>
        <w:r w:rsidR="00B30945" w:rsidRPr="00E67D14">
          <w:rPr>
            <w:rFonts w:ascii="Times New Roman" w:hAnsi="Times New Roman"/>
            <w:sz w:val="24"/>
            <w:szCs w:val="24"/>
          </w:rPr>
          <w:t xml:space="preserve"> </w:t>
        </w:r>
      </w:ins>
      <w:ins w:id="152" w:author="AMBGroup" w:date="2020-02-14T15:19:00Z">
        <w:r w:rsidR="004C7BFB">
          <w:rPr>
            <w:rFonts w:ascii="Times New Roman" w:hAnsi="Times New Roman"/>
            <w:sz w:val="24"/>
            <w:szCs w:val="24"/>
          </w:rPr>
          <w:t xml:space="preserve">to the scientific community </w:t>
        </w:r>
      </w:ins>
      <w:ins w:id="153" w:author="AMBGroup" w:date="2020-02-14T15:07:00Z">
        <w:r w:rsidR="00B30945">
          <w:rPr>
            <w:rFonts w:ascii="Times New Roman" w:hAnsi="Times New Roman"/>
            <w:sz w:val="24"/>
            <w:szCs w:val="24"/>
          </w:rPr>
          <w:t xml:space="preserve">the </w:t>
        </w:r>
      </w:ins>
      <w:commentRangeStart w:id="154"/>
      <w:ins w:id="155" w:author="AMBGroup" w:date="2020-02-14T13:02:00Z">
        <w:r w:rsidRPr="00E67D14">
          <w:rPr>
            <w:rFonts w:ascii="Times New Roman" w:hAnsi="Times New Roman"/>
            <w:sz w:val="24"/>
            <w:szCs w:val="24"/>
          </w:rPr>
          <w:t>software and intellectual</w:t>
        </w:r>
        <w:r>
          <w:rPr>
            <w:rFonts w:ascii="Times New Roman" w:hAnsi="Times New Roman"/>
            <w:sz w:val="24"/>
            <w:szCs w:val="24"/>
          </w:rPr>
          <w:t xml:space="preserve"> </w:t>
        </w:r>
        <w:r w:rsidR="00B30945">
          <w:rPr>
            <w:rFonts w:ascii="Times New Roman" w:hAnsi="Times New Roman"/>
            <w:sz w:val="24"/>
            <w:szCs w:val="24"/>
          </w:rPr>
          <w:t>property</w:t>
        </w:r>
      </w:ins>
      <w:ins w:id="156" w:author="AMBGroup" w:date="2020-02-14T15:07:00Z">
        <w:r w:rsidR="00B30945">
          <w:rPr>
            <w:rFonts w:ascii="Times New Roman" w:hAnsi="Times New Roman"/>
            <w:sz w:val="24"/>
            <w:szCs w:val="24"/>
          </w:rPr>
          <w:t xml:space="preserve"> </w:t>
        </w:r>
      </w:ins>
      <w:ins w:id="157" w:author="AMBGroup" w:date="2020-02-14T13:02:00Z">
        <w:r w:rsidRPr="00E67D14">
          <w:rPr>
            <w:rFonts w:ascii="Times New Roman" w:hAnsi="Times New Roman"/>
            <w:sz w:val="24"/>
            <w:szCs w:val="24"/>
          </w:rPr>
          <w:t xml:space="preserve">that he generates </w:t>
        </w:r>
      </w:ins>
      <w:ins w:id="158" w:author="AMBGroup" w:date="2020-02-14T15:07:00Z">
        <w:r w:rsidR="00B30945">
          <w:rPr>
            <w:rFonts w:ascii="Times New Roman" w:hAnsi="Times New Roman"/>
            <w:sz w:val="24"/>
            <w:szCs w:val="24"/>
          </w:rPr>
          <w:t xml:space="preserve">where </w:t>
        </w:r>
      </w:ins>
      <w:ins w:id="159" w:author="AMBGroup" w:date="2020-02-14T15:19:00Z">
        <w:r w:rsidR="004C7BFB">
          <w:rPr>
            <w:rFonts w:ascii="Times New Roman" w:hAnsi="Times New Roman"/>
            <w:sz w:val="24"/>
            <w:szCs w:val="24"/>
          </w:rPr>
          <w:t xml:space="preserve">this is </w:t>
        </w:r>
      </w:ins>
      <w:ins w:id="160" w:author="AMBGroup" w:date="2020-02-14T13:02:00Z">
        <w:r w:rsidRPr="00E67D14">
          <w:rPr>
            <w:rFonts w:ascii="Times New Roman" w:hAnsi="Times New Roman"/>
            <w:sz w:val="24"/>
            <w:szCs w:val="24"/>
          </w:rPr>
          <w:t>possible or feasible</w:t>
        </w:r>
      </w:ins>
      <w:ins w:id="161" w:author="Jack Miller" w:date="2020-02-15T17:52:00Z">
        <w:r w:rsidR="00584B9B">
          <w:rPr>
            <w:rFonts w:ascii="Times New Roman" w:hAnsi="Times New Roman"/>
            <w:sz w:val="24"/>
            <w:szCs w:val="24"/>
          </w:rPr>
          <w:t>, and his developed methods and GitHub page are used worldwide</w:t>
        </w:r>
      </w:ins>
      <w:ins w:id="162" w:author="AMBGroup" w:date="2020-02-14T13:02:00Z">
        <w:r w:rsidRPr="00E67D14">
          <w:rPr>
            <w:rFonts w:ascii="Times New Roman" w:hAnsi="Times New Roman"/>
            <w:sz w:val="24"/>
            <w:szCs w:val="24"/>
          </w:rPr>
          <w:t>.</w:t>
        </w:r>
      </w:ins>
      <w:commentRangeEnd w:id="154"/>
      <w:ins w:id="163" w:author="AMBGroup" w:date="2020-02-14T15:06:00Z">
        <w:r w:rsidR="00B30945">
          <w:rPr>
            <w:rStyle w:val="CommentReference"/>
            <w:rFonts w:ascii="Times New Roman" w:hAnsi="Times New Roman"/>
            <w:spacing w:val="0"/>
            <w:lang w:eastAsia="en-GB"/>
          </w:rPr>
          <w:commentReference w:id="154"/>
        </w:r>
      </w:ins>
    </w:p>
    <w:moveToRangeEnd w:id="97"/>
    <w:p w14:paraId="139C751F" w14:textId="31817D79" w:rsidR="0044428C" w:rsidDel="00B30945" w:rsidRDefault="0044428C" w:rsidP="00E67D14">
      <w:pPr>
        <w:pStyle w:val="BodyText"/>
        <w:spacing w:after="120"/>
        <w:rPr>
          <w:del w:id="164" w:author="AMBGroup" w:date="2020-02-14T15:03:00Z"/>
          <w:rFonts w:ascii="Times New Roman" w:hAnsi="Times New Roman"/>
          <w:sz w:val="24"/>
          <w:szCs w:val="24"/>
        </w:rPr>
      </w:pPr>
    </w:p>
    <w:p w14:paraId="4FB74ED7" w14:textId="77777777" w:rsidR="00B30945" w:rsidRDefault="00B30945" w:rsidP="00AA2960">
      <w:pPr>
        <w:pStyle w:val="BodyText"/>
        <w:spacing w:after="120"/>
        <w:rPr>
          <w:ins w:id="165" w:author="AMBGroup" w:date="2020-02-14T15:08:00Z"/>
          <w:rFonts w:ascii="Times New Roman" w:hAnsi="Times New Roman"/>
          <w:sz w:val="24"/>
          <w:szCs w:val="24"/>
        </w:rPr>
      </w:pPr>
    </w:p>
    <w:p w14:paraId="6D513136" w14:textId="43AE6A8B" w:rsidR="00E67D14" w:rsidRDefault="00E67D14" w:rsidP="00E67D14">
      <w:pPr>
        <w:pStyle w:val="BodyText"/>
        <w:spacing w:after="120"/>
        <w:rPr>
          <w:rFonts w:ascii="Times New Roman" w:hAnsi="Times New Roman"/>
          <w:sz w:val="24"/>
          <w:szCs w:val="24"/>
        </w:rPr>
      </w:pPr>
      <w:r>
        <w:rPr>
          <w:rFonts w:ascii="Times New Roman" w:hAnsi="Times New Roman"/>
          <w:sz w:val="24"/>
          <w:szCs w:val="24"/>
        </w:rPr>
        <w:t>Jack</w:t>
      </w:r>
      <w:r w:rsidR="00EB3F72" w:rsidRPr="002A73CB">
        <w:rPr>
          <w:rFonts w:ascii="Times New Roman" w:hAnsi="Times New Roman"/>
          <w:sz w:val="24"/>
          <w:szCs w:val="24"/>
        </w:rPr>
        <w:t xml:space="preserve">’s </w:t>
      </w:r>
      <w:r w:rsidR="00B33E7B" w:rsidRPr="002A73CB">
        <w:rPr>
          <w:rFonts w:ascii="Times New Roman" w:hAnsi="Times New Roman"/>
          <w:sz w:val="24"/>
          <w:szCs w:val="24"/>
        </w:rPr>
        <w:t>work on hyperpolarised imaging methods, techniques and technologies is known internationally</w:t>
      </w:r>
      <w:r w:rsidR="00EB3F72" w:rsidRPr="002A73CB">
        <w:rPr>
          <w:rFonts w:ascii="Times New Roman" w:hAnsi="Times New Roman"/>
          <w:sz w:val="24"/>
          <w:szCs w:val="24"/>
        </w:rPr>
        <w:t>. He</w:t>
      </w:r>
      <w:r w:rsidR="00B33E7B" w:rsidRPr="002A73CB">
        <w:rPr>
          <w:rFonts w:ascii="Times New Roman" w:hAnsi="Times New Roman"/>
          <w:sz w:val="24"/>
          <w:szCs w:val="24"/>
        </w:rPr>
        <w:t xml:space="preserve"> frequently </w:t>
      </w:r>
      <w:r w:rsidR="00B33A95" w:rsidRPr="002A73CB">
        <w:rPr>
          <w:rFonts w:ascii="Times New Roman" w:hAnsi="Times New Roman"/>
          <w:sz w:val="24"/>
          <w:szCs w:val="24"/>
        </w:rPr>
        <w:t xml:space="preserve">receives prestigious invitations to speak at a variety of international conferences, most notably ISMRM, and is viewed as having an exceptionally broad and detailed understanding of both MR physics, physical techniques, and their potential applications. </w:t>
      </w:r>
      <w:r w:rsidR="00A52071" w:rsidRPr="002A73CB">
        <w:rPr>
          <w:rFonts w:ascii="Times New Roman" w:hAnsi="Times New Roman"/>
          <w:sz w:val="24"/>
          <w:szCs w:val="24"/>
        </w:rPr>
        <w:t xml:space="preserve">It is not an exaggeration to state that he is personally known to every group in the field worldwide, and frequently receives ‘head-hunting’ job offers, e.g. most recently an invitation from Stanford to apply for junior-faculty positions. </w:t>
      </w:r>
      <w:r>
        <w:rPr>
          <w:rFonts w:ascii="Times New Roman" w:hAnsi="Times New Roman"/>
          <w:sz w:val="24"/>
          <w:szCs w:val="24"/>
        </w:rPr>
        <w:t>He is clearly ready to take the next step on the pathway to a stellar independent research career and</w:t>
      </w:r>
      <w:r w:rsidR="00A52071" w:rsidRPr="002A73CB">
        <w:rPr>
          <w:rFonts w:ascii="Times New Roman" w:hAnsi="Times New Roman"/>
          <w:sz w:val="24"/>
          <w:szCs w:val="24"/>
        </w:rPr>
        <w:t xml:space="preserve"> the </w:t>
      </w:r>
      <w:r w:rsidR="00496FA8" w:rsidRPr="002A73CB">
        <w:rPr>
          <w:rFonts w:ascii="Times New Roman" w:hAnsi="Times New Roman"/>
          <w:sz w:val="24"/>
          <w:szCs w:val="24"/>
        </w:rPr>
        <w:t xml:space="preserve">support and flexibility </w:t>
      </w:r>
      <w:r w:rsidR="00A52071" w:rsidRPr="002A73CB">
        <w:rPr>
          <w:rFonts w:ascii="Times New Roman" w:hAnsi="Times New Roman"/>
          <w:sz w:val="24"/>
          <w:szCs w:val="24"/>
        </w:rPr>
        <w:t xml:space="preserve">of a </w:t>
      </w:r>
      <w:r w:rsidR="00113AD1">
        <w:rPr>
          <w:rFonts w:ascii="Times New Roman" w:hAnsi="Times New Roman"/>
          <w:sz w:val="24"/>
          <w:szCs w:val="24"/>
        </w:rPr>
        <w:t>University Lectureship at the University of Cambridge</w:t>
      </w:r>
      <w:r w:rsidR="00A52071" w:rsidRPr="002A73CB">
        <w:rPr>
          <w:rFonts w:ascii="Times New Roman" w:hAnsi="Times New Roman"/>
          <w:sz w:val="24"/>
          <w:szCs w:val="24"/>
        </w:rPr>
        <w:t xml:space="preserve"> would both accurately formalise his already extant leadership </w:t>
      </w:r>
      <w:r w:rsidR="00496FA8" w:rsidRPr="002A73CB">
        <w:rPr>
          <w:rFonts w:ascii="Times New Roman" w:hAnsi="Times New Roman"/>
          <w:sz w:val="24"/>
          <w:szCs w:val="24"/>
        </w:rPr>
        <w:t>in the field, and permit him to continue in the UK</w:t>
      </w:r>
      <w:r w:rsidR="006C73D8" w:rsidRPr="002A73CB">
        <w:rPr>
          <w:rFonts w:ascii="Times New Roman" w:hAnsi="Times New Roman"/>
          <w:sz w:val="24"/>
          <w:szCs w:val="24"/>
        </w:rPr>
        <w:t xml:space="preserve"> </w:t>
      </w:r>
      <w:r w:rsidR="00496FA8" w:rsidRPr="002A73CB">
        <w:rPr>
          <w:rFonts w:ascii="Times New Roman" w:hAnsi="Times New Roman"/>
          <w:sz w:val="24"/>
          <w:szCs w:val="24"/>
        </w:rPr>
        <w:t xml:space="preserve">to push the boundaries of what is measurable in a way </w:t>
      </w:r>
      <w:r w:rsidR="00113AD1">
        <w:rPr>
          <w:rFonts w:ascii="Times New Roman" w:hAnsi="Times New Roman"/>
          <w:sz w:val="24"/>
          <w:szCs w:val="24"/>
        </w:rPr>
        <w:t>that only he can achieve</w:t>
      </w:r>
      <w:r w:rsidR="00496FA8" w:rsidRPr="002A73CB">
        <w:rPr>
          <w:rFonts w:ascii="Times New Roman" w:hAnsi="Times New Roman"/>
          <w:sz w:val="24"/>
          <w:szCs w:val="24"/>
        </w:rPr>
        <w:t xml:space="preserve">. </w:t>
      </w:r>
      <w:ins w:id="166" w:author="Jack Miller" w:date="2020-02-15T17:53:00Z">
        <w:r w:rsidR="00584B9B">
          <w:rPr>
            <w:rFonts w:ascii="Times New Roman" w:hAnsi="Times New Roman"/>
            <w:sz w:val="24"/>
            <w:szCs w:val="24"/>
          </w:rPr>
          <w:t xml:space="preserve">The link between physics, engineering, and medical technology reflects his interests </w:t>
        </w:r>
        <w:r w:rsidR="00724905">
          <w:rPr>
            <w:rFonts w:ascii="Times New Roman" w:hAnsi="Times New Roman"/>
            <w:sz w:val="24"/>
            <w:szCs w:val="24"/>
          </w:rPr>
          <w:t>exactly</w:t>
        </w:r>
      </w:ins>
      <w:ins w:id="167" w:author="Jack Miller" w:date="2020-02-15T17:54:00Z">
        <w:r w:rsidR="00724905">
          <w:rPr>
            <w:rFonts w:ascii="Times New Roman" w:hAnsi="Times New Roman"/>
            <w:sz w:val="24"/>
            <w:szCs w:val="24"/>
          </w:rPr>
          <w:t xml:space="preserve"> and is a brilliant fit. </w:t>
        </w:r>
      </w:ins>
    </w:p>
    <w:p w14:paraId="5A13A7BC" w14:textId="6CC36707" w:rsidR="00B33E7B" w:rsidRPr="002A73CB" w:rsidRDefault="00AA2960" w:rsidP="005D543F">
      <w:pPr>
        <w:pStyle w:val="BodyText"/>
        <w:spacing w:after="120"/>
        <w:rPr>
          <w:rFonts w:ascii="Times New Roman" w:hAnsi="Times New Roman"/>
          <w:sz w:val="24"/>
          <w:szCs w:val="24"/>
        </w:rPr>
      </w:pPr>
      <w:r>
        <w:rPr>
          <w:rFonts w:ascii="Times New Roman" w:hAnsi="Times New Roman"/>
          <w:sz w:val="24"/>
          <w:szCs w:val="24"/>
        </w:rPr>
        <w:t xml:space="preserve">In summary, </w:t>
      </w:r>
      <w:r w:rsidR="00E67D14" w:rsidRPr="00E67D14">
        <w:rPr>
          <w:rFonts w:ascii="Times New Roman" w:hAnsi="Times New Roman"/>
          <w:sz w:val="24"/>
          <w:szCs w:val="24"/>
        </w:rPr>
        <w:t>Jack is a confident and able young scientist with a growing international reputation who, I am</w:t>
      </w:r>
      <w:r w:rsidR="00E67D14">
        <w:rPr>
          <w:rFonts w:ascii="Times New Roman" w:hAnsi="Times New Roman"/>
          <w:sz w:val="24"/>
          <w:szCs w:val="24"/>
        </w:rPr>
        <w:t xml:space="preserve"> </w:t>
      </w:r>
      <w:r w:rsidR="00E67D14" w:rsidRPr="00E67D14">
        <w:rPr>
          <w:rFonts w:ascii="Times New Roman" w:hAnsi="Times New Roman"/>
          <w:sz w:val="24"/>
          <w:szCs w:val="24"/>
        </w:rPr>
        <w:t xml:space="preserve">certain, would benefit greatly from the unique and prestigious environment that </w:t>
      </w:r>
      <w:commentRangeStart w:id="168"/>
      <w:ins w:id="169" w:author="AMBGroup" w:date="2020-02-14T15:08:00Z">
        <w:r w:rsidR="00B30945">
          <w:rPr>
            <w:rFonts w:ascii="Times New Roman" w:hAnsi="Times New Roman"/>
            <w:sz w:val="24"/>
            <w:szCs w:val="24"/>
          </w:rPr>
          <w:t xml:space="preserve">this role </w:t>
        </w:r>
      </w:ins>
      <w:commentRangeEnd w:id="168"/>
      <w:ins w:id="170" w:author="AMBGroup" w:date="2020-02-14T15:09:00Z">
        <w:r w:rsidR="00B30945">
          <w:rPr>
            <w:rStyle w:val="CommentReference"/>
            <w:rFonts w:ascii="Times New Roman" w:hAnsi="Times New Roman"/>
            <w:spacing w:val="0"/>
            <w:lang w:eastAsia="en-GB"/>
          </w:rPr>
          <w:commentReference w:id="168"/>
        </w:r>
      </w:ins>
      <w:del w:id="171" w:author="AMBGroup" w:date="2020-02-14T15:08:00Z">
        <w:r w:rsidDel="00B30945">
          <w:rPr>
            <w:rFonts w:ascii="Times New Roman" w:hAnsi="Times New Roman"/>
            <w:sz w:val="24"/>
            <w:szCs w:val="24"/>
          </w:rPr>
          <w:delText>your department</w:delText>
        </w:r>
        <w:r w:rsidR="00E67D14" w:rsidRPr="00E67D14" w:rsidDel="00B30945">
          <w:rPr>
            <w:rFonts w:ascii="Times New Roman" w:hAnsi="Times New Roman"/>
            <w:sz w:val="24"/>
            <w:szCs w:val="24"/>
          </w:rPr>
          <w:delText xml:space="preserve"> </w:delText>
        </w:r>
      </w:del>
      <w:r w:rsidR="00E67D14" w:rsidRPr="00E67D14">
        <w:rPr>
          <w:rFonts w:ascii="Times New Roman" w:hAnsi="Times New Roman"/>
          <w:sz w:val="24"/>
          <w:szCs w:val="24"/>
        </w:rPr>
        <w:t>would provide him in the critical transition from an early stage</w:t>
      </w:r>
      <w:r w:rsidR="00E67D14">
        <w:rPr>
          <w:rFonts w:ascii="Times New Roman" w:hAnsi="Times New Roman"/>
          <w:sz w:val="24"/>
          <w:szCs w:val="24"/>
        </w:rPr>
        <w:t xml:space="preserve"> </w:t>
      </w:r>
      <w:r w:rsidR="00E67D14" w:rsidRPr="00E67D14">
        <w:rPr>
          <w:rFonts w:ascii="Times New Roman" w:hAnsi="Times New Roman"/>
          <w:sz w:val="24"/>
          <w:szCs w:val="24"/>
        </w:rPr>
        <w:t xml:space="preserve">researcher to becoming a leader in his field of biomedical research. I consider him to be an excellent candidate for </w:t>
      </w:r>
      <w:r>
        <w:rPr>
          <w:rFonts w:ascii="Times New Roman" w:hAnsi="Times New Roman"/>
          <w:sz w:val="24"/>
          <w:szCs w:val="24"/>
        </w:rPr>
        <w:t>the Gianna Angelopoulos University Lectureship in Medical Therapeutics</w:t>
      </w:r>
      <w:r w:rsidRPr="00E67D14">
        <w:rPr>
          <w:rFonts w:ascii="Times New Roman" w:hAnsi="Times New Roman"/>
          <w:sz w:val="24"/>
          <w:szCs w:val="24"/>
        </w:rPr>
        <w:t xml:space="preserve"> </w:t>
      </w:r>
      <w:r w:rsidR="00E67D14" w:rsidRPr="00E67D14">
        <w:rPr>
          <w:rFonts w:ascii="Times New Roman" w:hAnsi="Times New Roman"/>
          <w:sz w:val="24"/>
          <w:szCs w:val="24"/>
        </w:rPr>
        <w:t>and recommend him to you without hesitation.</w:t>
      </w:r>
    </w:p>
    <w:p w14:paraId="27119B26" w14:textId="70E37576" w:rsidR="00870FBC" w:rsidRPr="002A73CB" w:rsidRDefault="00870FBC" w:rsidP="00870FBC">
      <w:pPr>
        <w:pStyle w:val="BodyText"/>
        <w:rPr>
          <w:rFonts w:ascii="Times New Roman" w:hAnsi="Times New Roman"/>
          <w:sz w:val="24"/>
          <w:szCs w:val="24"/>
        </w:rPr>
      </w:pPr>
      <w:r w:rsidRPr="002A73CB">
        <w:rPr>
          <w:rFonts w:ascii="Times New Roman" w:hAnsi="Times New Roman"/>
          <w:sz w:val="24"/>
          <w:szCs w:val="24"/>
        </w:rPr>
        <w:t>Yours sincerely</w:t>
      </w:r>
    </w:p>
    <w:p w14:paraId="6979B973" w14:textId="77777777" w:rsidR="00870FBC" w:rsidRPr="002A73CB" w:rsidRDefault="00870FBC" w:rsidP="005D543F">
      <w:pPr>
        <w:pStyle w:val="BodyText"/>
        <w:spacing w:after="120"/>
        <w:rPr>
          <w:rFonts w:ascii="Times New Roman" w:hAnsi="Times New Roman"/>
          <w:sz w:val="24"/>
          <w:szCs w:val="24"/>
        </w:rPr>
      </w:pPr>
      <w:r w:rsidRPr="002A73CB">
        <w:rPr>
          <w:rFonts w:ascii="Times New Roman" w:hAnsi="Times New Roman"/>
          <w:noProof/>
          <w:sz w:val="24"/>
          <w:szCs w:val="24"/>
          <w:lang w:eastAsia="en-GB"/>
        </w:rPr>
        <w:drawing>
          <wp:inline distT="0" distB="0" distL="0" distR="0" wp14:anchorId="45F2E13B" wp14:editId="11B778C4">
            <wp:extent cx="875665" cy="472440"/>
            <wp:effectExtent l="0" t="0" r="0" b="10160"/>
            <wp:docPr id="3" name="Picture 3" desc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
                    <pic:cNvPicPr>
                      <a:picLocks noChangeAspect="1" noChangeArrowheads="1"/>
                    </pic:cNvPicPr>
                  </pic:nvPicPr>
                  <pic:blipFill>
                    <a:blip r:embed="rId10">
                      <a:extLst>
                        <a:ext uri="{28A0092B-C50C-407E-A947-70E740481C1C}">
                          <a14:useLocalDpi xmlns:a14="http://schemas.microsoft.com/office/drawing/2010/main" val="0"/>
                        </a:ext>
                      </a:extLst>
                    </a:blip>
                    <a:srcRect l="5565" t="2385" r="67056" b="85449"/>
                    <a:stretch>
                      <a:fillRect/>
                    </a:stretch>
                  </pic:blipFill>
                  <pic:spPr bwMode="auto">
                    <a:xfrm>
                      <a:off x="0" y="0"/>
                      <a:ext cx="875665" cy="472440"/>
                    </a:xfrm>
                    <a:prstGeom prst="rect">
                      <a:avLst/>
                    </a:prstGeom>
                    <a:noFill/>
                    <a:ln>
                      <a:noFill/>
                    </a:ln>
                  </pic:spPr>
                </pic:pic>
              </a:graphicData>
            </a:graphic>
          </wp:inline>
        </w:drawing>
      </w:r>
    </w:p>
    <w:p w14:paraId="232ECBDD" w14:textId="508126C5" w:rsidR="00AA575D" w:rsidRPr="002A73CB" w:rsidRDefault="00870FBC" w:rsidP="004D7E35">
      <w:pPr>
        <w:pStyle w:val="Style1"/>
        <w:tabs>
          <w:tab w:val="right" w:pos="9638"/>
        </w:tabs>
        <w:rPr>
          <w:szCs w:val="24"/>
        </w:rPr>
      </w:pPr>
      <w:r w:rsidRPr="002A73CB">
        <w:rPr>
          <w:szCs w:val="24"/>
        </w:rPr>
        <w:fldChar w:fldCharType="begin"/>
      </w:r>
      <w:r w:rsidRPr="002A73CB">
        <w:rPr>
          <w:szCs w:val="24"/>
        </w:rPr>
        <w:instrText xml:space="preserve"> AUTOTEXTLIST </w:instrText>
      </w:r>
      <w:r w:rsidRPr="002A73CB">
        <w:rPr>
          <w:szCs w:val="24"/>
        </w:rPr>
        <w:fldChar w:fldCharType="separate"/>
      </w:r>
      <w:r w:rsidRPr="002A73CB">
        <w:rPr>
          <w:szCs w:val="24"/>
        </w:rPr>
        <w:t>Prof. Damian J Tyler</w:t>
      </w:r>
      <w:r w:rsidRPr="002A73CB">
        <w:rPr>
          <w:szCs w:val="24"/>
        </w:rPr>
        <w:fldChar w:fldCharType="end"/>
      </w:r>
      <w:r w:rsidRPr="002A73CB">
        <w:rPr>
          <w:szCs w:val="24"/>
        </w:rPr>
        <w:t>, Ph.D.</w:t>
      </w:r>
    </w:p>
    <w:sectPr w:rsidR="00AA575D" w:rsidRPr="002A73CB" w:rsidSect="00324B77">
      <w:headerReference w:type="even" r:id="rId11"/>
      <w:headerReference w:type="default" r:id="rId12"/>
      <w:headerReference w:type="first" r:id="rId13"/>
      <w:footerReference w:type="first" r:id="rId14"/>
      <w:type w:val="continuous"/>
      <w:pgSz w:w="11906" w:h="16838" w:code="9"/>
      <w:pgMar w:top="2381" w:right="1134" w:bottom="1418" w:left="1418" w:header="73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AMBGroup" w:date="2020-02-14T12:44:00Z" w:initials="A">
    <w:p w14:paraId="162E969F" w14:textId="7AFF3273" w:rsidR="000B0943" w:rsidRDefault="000B0943">
      <w:pPr>
        <w:pStyle w:val="CommentText"/>
      </w:pPr>
      <w:r>
        <w:rPr>
          <w:rStyle w:val="CommentReference"/>
        </w:rPr>
        <w:annotationRef/>
      </w:r>
      <w:r>
        <w:t xml:space="preserve">I think that it would be good to establish your independence earlier in the document. </w:t>
      </w:r>
    </w:p>
  </w:comment>
  <w:comment w:id="39" w:author="AMBGroup" w:date="2020-02-14T15:03:00Z" w:initials="A">
    <w:p w14:paraId="7310F613" w14:textId="3576A6B1" w:rsidR="00B30945" w:rsidRDefault="00B30945">
      <w:pPr>
        <w:pStyle w:val="CommentText"/>
      </w:pPr>
      <w:r>
        <w:rPr>
          <w:rStyle w:val="CommentReference"/>
        </w:rPr>
        <w:annotationRef/>
      </w:r>
      <w:r>
        <w:t>Add in funding gained</w:t>
      </w:r>
    </w:p>
  </w:comment>
  <w:comment w:id="44" w:author="AMBGroup" w:date="2020-02-14T12:44:00Z" w:initials="A">
    <w:p w14:paraId="0857C4E2" w14:textId="29254757" w:rsidR="000B0943" w:rsidRDefault="000B0943">
      <w:pPr>
        <w:pStyle w:val="CommentText"/>
      </w:pPr>
      <w:r>
        <w:rPr>
          <w:rStyle w:val="CommentReference"/>
        </w:rPr>
        <w:annotationRef/>
      </w:r>
      <w:r>
        <w:t xml:space="preserve">Sorry this sounded a bit student-y </w:t>
      </w:r>
    </w:p>
  </w:comment>
  <w:comment w:id="68" w:author="AMBGroup" w:date="2020-02-14T15:04:00Z" w:initials="A">
    <w:p w14:paraId="002244F9" w14:textId="3B659E4F" w:rsidR="00B30945" w:rsidRDefault="00B30945">
      <w:pPr>
        <w:pStyle w:val="CommentText"/>
      </w:pPr>
      <w:r>
        <w:rPr>
          <w:rStyle w:val="CommentReference"/>
        </w:rPr>
        <w:annotationRef/>
      </w:r>
      <w:r>
        <w:t>Add in titles of journals/conferences you have reviewed for.</w:t>
      </w:r>
    </w:p>
  </w:comment>
  <w:comment w:id="118" w:author="AMBGroup" w:date="2020-02-14T15:02:00Z" w:initials="A">
    <w:p w14:paraId="57535418" w14:textId="5510D7E5" w:rsidR="00B30945" w:rsidRDefault="00B30945">
      <w:pPr>
        <w:pStyle w:val="CommentText"/>
      </w:pPr>
      <w:r>
        <w:rPr>
          <w:rStyle w:val="CommentReference"/>
        </w:rPr>
        <w:annotationRef/>
      </w:r>
      <w:r>
        <w:t>Sorry I can’t remember exactly what you said you were lecturing and the correct name of the dtp – please correct.</w:t>
      </w:r>
    </w:p>
  </w:comment>
  <w:comment w:id="142" w:author="AMBGroup" w:date="2020-02-14T15:02:00Z" w:initials="A">
    <w:p w14:paraId="610A0A7D" w14:textId="5DC00480" w:rsidR="00B30945" w:rsidRDefault="00B30945">
      <w:pPr>
        <w:pStyle w:val="CommentText"/>
      </w:pPr>
      <w:r>
        <w:rPr>
          <w:rStyle w:val="CommentReference"/>
        </w:rPr>
        <w:annotationRef/>
      </w:r>
      <w:r>
        <w:t>Add info about patent</w:t>
      </w:r>
    </w:p>
  </w:comment>
  <w:comment w:id="154" w:author="AMBGroup" w:date="2020-02-14T15:06:00Z" w:initials="A">
    <w:p w14:paraId="6B6CEFC1" w14:textId="686FFF7F" w:rsidR="00B30945" w:rsidRDefault="00B30945">
      <w:pPr>
        <w:pStyle w:val="CommentText"/>
      </w:pPr>
      <w:r>
        <w:rPr>
          <w:rStyle w:val="CommentReference"/>
        </w:rPr>
        <w:annotationRef/>
      </w:r>
      <w:r>
        <w:t xml:space="preserve">Do you think they are concerned with open access? I’m not sure? </w:t>
      </w:r>
    </w:p>
  </w:comment>
  <w:comment w:id="168" w:author="AMBGroup" w:date="2020-02-14T15:09:00Z" w:initials="A">
    <w:p w14:paraId="7F03200E" w14:textId="7E7C7CDD" w:rsidR="00B30945" w:rsidRDefault="00B30945">
      <w:pPr>
        <w:pStyle w:val="CommentText"/>
      </w:pPr>
      <w:r>
        <w:rPr>
          <w:rStyle w:val="CommentReference"/>
        </w:rPr>
        <w:annotationRef/>
      </w:r>
      <w:r>
        <w:t>Split across two departments!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2E969F" w15:done="1"/>
  <w15:commentEx w15:paraId="7310F613" w15:done="0"/>
  <w15:commentEx w15:paraId="0857C4E2" w15:done="0"/>
  <w15:commentEx w15:paraId="002244F9" w15:done="0"/>
  <w15:commentEx w15:paraId="57535418" w15:done="0"/>
  <w15:commentEx w15:paraId="610A0A7D" w15:done="0"/>
  <w15:commentEx w15:paraId="6B6CEFC1" w15:done="0"/>
  <w15:commentEx w15:paraId="7F0320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2E969F" w16cid:durableId="21F13E0E"/>
  <w16cid:commentId w16cid:paraId="7310F613" w16cid:durableId="21F13E0F"/>
  <w16cid:commentId w16cid:paraId="0857C4E2" w16cid:durableId="21F13E10"/>
  <w16cid:commentId w16cid:paraId="002244F9" w16cid:durableId="21F13E11"/>
  <w16cid:commentId w16cid:paraId="57535418" w16cid:durableId="21F13E12"/>
  <w16cid:commentId w16cid:paraId="610A0A7D" w16cid:durableId="21F13E13"/>
  <w16cid:commentId w16cid:paraId="6B6CEFC1" w16cid:durableId="21F13E14"/>
  <w16cid:commentId w16cid:paraId="7F03200E" w16cid:durableId="21F13E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41147" w14:textId="77777777" w:rsidR="00B837F2" w:rsidRDefault="00B837F2">
      <w:r>
        <w:separator/>
      </w:r>
    </w:p>
  </w:endnote>
  <w:endnote w:type="continuationSeparator" w:id="0">
    <w:p w14:paraId="7D372002" w14:textId="77777777" w:rsidR="00B837F2" w:rsidRDefault="00B83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63772" w14:textId="77777777" w:rsidR="00A179EE" w:rsidRDefault="00A179EE" w:rsidP="00F40CA4">
    <w:pPr>
      <w:pStyle w:val="OXADDRESS"/>
      <w:jc w:val="center"/>
    </w:pPr>
    <w:r>
      <w:t xml:space="preserve">Tel: </w:t>
    </w:r>
    <w:r w:rsidRPr="00647F7C">
      <w:t xml:space="preserve">+44(0)1865 </w:t>
    </w:r>
    <w:r>
      <w:t>(2)82252</w:t>
    </w:r>
  </w:p>
  <w:p w14:paraId="7DD9E9F3" w14:textId="77777777" w:rsidR="00A179EE" w:rsidRDefault="00A179EE" w:rsidP="00F40CA4">
    <w:pPr>
      <w:pStyle w:val="OXADDRESS"/>
      <w:jc w:val="center"/>
    </w:pPr>
    <w:r>
      <w:t xml:space="preserve">E-Mail: </w:t>
    </w:r>
    <w:hyperlink r:id="rId1" w:history="1">
      <w:r w:rsidRPr="008C2459">
        <w:rPr>
          <w:rStyle w:val="Hyperlink"/>
        </w:rPr>
        <w:t>damian.tyler@dpag.ox.ac.uk</w:t>
      </w:r>
    </w:hyperlink>
    <w:r>
      <w:t xml:space="preserve">   Web: </w:t>
    </w:r>
    <w:hyperlink r:id="rId2" w:history="1">
      <w:r w:rsidRPr="008D03F2">
        <w:rPr>
          <w:rStyle w:val="Hyperlink"/>
        </w:rPr>
        <w:t>www.dpag.ox.ac.uk</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3FE6F" w14:textId="77777777" w:rsidR="00B837F2" w:rsidRDefault="00B837F2">
      <w:r>
        <w:separator/>
      </w:r>
    </w:p>
  </w:footnote>
  <w:footnote w:type="continuationSeparator" w:id="0">
    <w:p w14:paraId="2474C3B9" w14:textId="77777777" w:rsidR="00B837F2" w:rsidRDefault="00B83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ED1CB" w14:textId="77777777" w:rsidR="00A179EE" w:rsidRDefault="00A179EE" w:rsidP="002923C2">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73D30E3E" w14:textId="77777777" w:rsidR="00A179EE" w:rsidRDefault="00A179EE" w:rsidP="00E80A90">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E8E36" w14:textId="302C5E34" w:rsidR="00A179EE" w:rsidRPr="009D4E72" w:rsidRDefault="00A179EE" w:rsidP="002923C2">
    <w:pPr>
      <w:pStyle w:val="Header"/>
      <w:framePr w:wrap="around" w:vAnchor="text" w:hAnchor="margin" w:y="1"/>
      <w:rPr>
        <w:rStyle w:val="PageNumber"/>
      </w:rPr>
    </w:pPr>
    <w:r w:rsidRPr="009D4E72">
      <w:rPr>
        <w:rStyle w:val="PageNumber"/>
      </w:rPr>
      <w:fldChar w:fldCharType="begin"/>
    </w:r>
    <w:r w:rsidRPr="009D4E72">
      <w:rPr>
        <w:rStyle w:val="PageNumber"/>
      </w:rPr>
      <w:instrText xml:space="preserve">PAGE  </w:instrText>
    </w:r>
    <w:r w:rsidRPr="009D4E72">
      <w:rPr>
        <w:rStyle w:val="PageNumber"/>
      </w:rPr>
      <w:fldChar w:fldCharType="separate"/>
    </w:r>
    <w:r w:rsidR="00470BA0">
      <w:rPr>
        <w:rStyle w:val="PageNumber"/>
        <w:noProof/>
      </w:rPr>
      <w:t>2</w:t>
    </w:r>
    <w:r w:rsidRPr="009D4E72">
      <w:rPr>
        <w:rStyle w:val="PageNumber"/>
      </w:rPr>
      <w:fldChar w:fldCharType="end"/>
    </w:r>
  </w:p>
  <w:p w14:paraId="78F29E29" w14:textId="77777777" w:rsidR="00A179EE" w:rsidRDefault="00A179EE" w:rsidP="00E80A90">
    <w:pPr>
      <w:pStyle w:val="Header"/>
    </w:pPr>
    <w:r>
      <w:rPr>
        <w:noProof/>
      </w:rPr>
      <w:drawing>
        <wp:anchor distT="0" distB="0" distL="0" distR="0" simplePos="0" relativeHeight="251656704" behindDoc="0" locked="0" layoutInCell="0" allowOverlap="0" wp14:anchorId="1CD915CD" wp14:editId="4F262B12">
          <wp:simplePos x="0" y="0"/>
          <wp:positionH relativeFrom="column">
            <wp:align>right</wp:align>
          </wp:positionH>
          <wp:positionV relativeFrom="paragraph">
            <wp:posOffset>28575</wp:posOffset>
          </wp:positionV>
          <wp:extent cx="723900" cy="723900"/>
          <wp:effectExtent l="0" t="0" r="0" b="0"/>
          <wp:wrapSquare wrapText="left"/>
          <wp:docPr id="14" name="Picture 14" descr="ox_smallbrand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x_smallbrand_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9F5DA" w14:textId="77777777" w:rsidR="00A179EE" w:rsidRPr="008F2B75" w:rsidRDefault="00A179EE" w:rsidP="003C0881">
    <w:pPr>
      <w:pStyle w:val="OXTITLE"/>
    </w:pPr>
    <w:r>
      <w:rPr>
        <w:noProof/>
      </w:rPr>
      <mc:AlternateContent>
        <mc:Choice Requires="wps">
          <w:drawing>
            <wp:anchor distT="0" distB="0" distL="114300" distR="114300" simplePos="0" relativeHeight="251658752" behindDoc="0" locked="1" layoutInCell="1" allowOverlap="1" wp14:anchorId="064F23F7" wp14:editId="252366B7">
              <wp:simplePos x="0" y="0"/>
              <wp:positionH relativeFrom="column">
                <wp:posOffset>-720725</wp:posOffset>
              </wp:positionH>
              <wp:positionV relativeFrom="page">
                <wp:posOffset>3420745</wp:posOffset>
              </wp:positionV>
              <wp:extent cx="152400" cy="228600"/>
              <wp:effectExtent l="3175" t="1270" r="0" b="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2860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D7765C" w14:textId="77777777" w:rsidR="00A179EE" w:rsidRDefault="00A179EE" w:rsidP="00A90279">
                          <w:r>
                            <w:t>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4F23F7" id="_x0000_t202" coordsize="21600,21600" o:spt="202" path="m,l,21600r21600,l21600,xe">
              <v:stroke joinstyle="miter"/>
              <v:path gradientshapeok="t" o:connecttype="rect"/>
            </v:shapetype>
            <v:shape id="Text Box 16" o:spid="_x0000_s1026" type="#_x0000_t202" style="position:absolute;margin-left:-56.75pt;margin-top:269.35pt;width:12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" filled="f" stroked="f">
              <v:textbox inset="0,0,0,0">
                <w:txbxContent>
                  <w:p w14:paraId="45D7765C" w14:textId="77777777" w:rsidR="00A179EE" w:rsidRDefault="00A179EE" w:rsidP="00A90279">
                    <w:r>
                      <w:t>_</w:t>
                    </w:r>
                  </w:p>
                </w:txbxContent>
              </v:textbox>
              <w10:wrap anchory="page"/>
              <w10:anchorlock/>
            </v:shape>
          </w:pict>
        </mc:Fallback>
      </mc:AlternateContent>
    </w:r>
    <w:r w:rsidRPr="008F2B75">
      <w:rPr>
        <w:noProof/>
      </w:rPr>
      <w:drawing>
        <wp:anchor distT="0" distB="0" distL="114300" distR="114300" simplePos="0" relativeHeight="251657728" behindDoc="0" locked="1" layoutInCell="1" allowOverlap="0" wp14:anchorId="5A2845DB" wp14:editId="560CD86B">
          <wp:simplePos x="0" y="0"/>
          <wp:positionH relativeFrom="column">
            <wp:posOffset>4788535</wp:posOffset>
          </wp:positionH>
          <wp:positionV relativeFrom="page">
            <wp:posOffset>466725</wp:posOffset>
          </wp:positionV>
          <wp:extent cx="1152525" cy="1476375"/>
          <wp:effectExtent l="0" t="0" r="0" b="0"/>
          <wp:wrapSquare wrapText="left"/>
          <wp:docPr id="15" name="Picture 15" descr="OX_logo_600bit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X_logo_600bitpl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t>DEPARTMENT OF PHYSIOLOGY, ANATOMY and GENETICS</w:t>
    </w:r>
  </w:p>
  <w:p w14:paraId="62397C84" w14:textId="77777777" w:rsidR="00A179EE" w:rsidRPr="00647F7C" w:rsidRDefault="00A179EE" w:rsidP="003C0881">
    <w:pPr>
      <w:pStyle w:val="OXADDRESS"/>
    </w:pPr>
  </w:p>
  <w:p w14:paraId="526AC95D" w14:textId="77777777" w:rsidR="00A179EE" w:rsidRPr="00C413F7" w:rsidRDefault="00A179EE" w:rsidP="003C0881">
    <w:pPr>
      <w:pStyle w:val="OXADDRESS"/>
      <w:rPr>
        <w:b/>
      </w:rPr>
    </w:pPr>
    <w:r w:rsidRPr="00C413F7">
      <w:rPr>
        <w:b/>
      </w:rPr>
      <w:t>Professor Damian Tyler, Ph.D.</w:t>
    </w:r>
  </w:p>
  <w:p w14:paraId="65BBE6D3" w14:textId="17E179B7" w:rsidR="00A179EE" w:rsidRDefault="00A179EE" w:rsidP="00C413F7">
    <w:pPr>
      <w:pStyle w:val="OXADDRESS"/>
      <w:rPr>
        <w:i/>
      </w:rPr>
    </w:pPr>
    <w:r w:rsidRPr="00C413F7">
      <w:rPr>
        <w:i/>
      </w:rPr>
      <w:t xml:space="preserve">Professor of </w:t>
    </w:r>
    <w:r>
      <w:rPr>
        <w:i/>
      </w:rPr>
      <w:t>Physiological Metabolism</w:t>
    </w:r>
  </w:p>
  <w:p w14:paraId="40072DAF" w14:textId="4A52407F" w:rsidR="004D7E35" w:rsidRPr="00C413F7" w:rsidRDefault="004D7E35" w:rsidP="00C413F7">
    <w:pPr>
      <w:pStyle w:val="OXADDRESS"/>
      <w:rPr>
        <w:i/>
      </w:rPr>
    </w:pPr>
    <w:r>
      <w:rPr>
        <w:i/>
      </w:rPr>
      <w:t>Director of MR Physics, OCMR</w:t>
    </w:r>
  </w:p>
  <w:p w14:paraId="74931806" w14:textId="77777777" w:rsidR="00A179EE" w:rsidRDefault="00A179EE" w:rsidP="00C413F7">
    <w:pPr>
      <w:pStyle w:val="OXADDRESS"/>
      <w:rPr>
        <w:i/>
      </w:rPr>
    </w:pPr>
    <w:r>
      <w:rPr>
        <w:i/>
      </w:rPr>
      <w:t>BHF Senior Research Fellow</w:t>
    </w:r>
  </w:p>
  <w:p w14:paraId="4A0D832F" w14:textId="77777777" w:rsidR="00A179EE" w:rsidRDefault="00A179EE" w:rsidP="00C413F7">
    <w:pPr>
      <w:pStyle w:val="OXADDRESS"/>
      <w:rPr>
        <w:i/>
      </w:rPr>
    </w:pPr>
    <w:r>
      <w:rPr>
        <w:i/>
      </w:rPr>
      <w:t>Tutorial</w:t>
    </w:r>
    <w:r w:rsidRPr="00C413F7">
      <w:rPr>
        <w:i/>
      </w:rPr>
      <w:t xml:space="preserve"> Fellow</w:t>
    </w:r>
    <w:r>
      <w:rPr>
        <w:i/>
      </w:rPr>
      <w:t xml:space="preserve"> in Medicine</w:t>
    </w:r>
    <w:r w:rsidRPr="00C413F7">
      <w:rPr>
        <w:i/>
      </w:rPr>
      <w:t xml:space="preserve">, </w:t>
    </w:r>
    <w:r>
      <w:rPr>
        <w:i/>
      </w:rPr>
      <w:t>Somerville</w:t>
    </w:r>
    <w:r w:rsidRPr="00C413F7">
      <w:rPr>
        <w:i/>
      </w:rPr>
      <w:t xml:space="preserve"> College </w:t>
    </w:r>
  </w:p>
  <w:p w14:paraId="036E7639" w14:textId="77777777" w:rsidR="00A179EE" w:rsidRPr="00C413F7" w:rsidRDefault="00A179EE" w:rsidP="00C413F7">
    <w:pPr>
      <w:pStyle w:val="OXADDRESS"/>
      <w:rPr>
        <w:i/>
      </w:rPr>
    </w:pPr>
  </w:p>
  <w:p w14:paraId="3FBA1B82" w14:textId="77777777" w:rsidR="00A179EE" w:rsidRPr="00647F7C" w:rsidRDefault="00A179EE" w:rsidP="00C413F7">
    <w:pPr>
      <w:pStyle w:val="OXADDRESS"/>
    </w:pPr>
    <w:r>
      <w:t>Sherrington Building</w:t>
    </w:r>
    <w:r w:rsidRPr="00647F7C">
      <w:t xml:space="preserve">, </w:t>
    </w:r>
    <w:r>
      <w:t xml:space="preserve">Parks Road, Oxford, </w:t>
    </w:r>
    <w:r w:rsidRPr="009100B6">
      <w:rPr>
        <w:rStyle w:val="OXPOSTCODE"/>
      </w:rPr>
      <w:t>OX1</w:t>
    </w:r>
    <w:r>
      <w:rPr>
        <w:rStyle w:val="OXPOSTCODE"/>
      </w:rPr>
      <w:t xml:space="preserve"> 3PT</w:t>
    </w:r>
  </w:p>
  <w:p w14:paraId="61BE29E9" w14:textId="77777777" w:rsidR="00A179EE" w:rsidRDefault="00A179EE" w:rsidP="003C0881">
    <w:pPr>
      <w:pStyle w:val="OXADDRESS"/>
      <w:rPr>
        <w:rFonts w:cs="Arial"/>
      </w:rPr>
    </w:pPr>
    <w:r>
      <w:rPr>
        <w:rFonts w:cs="Arial"/>
      </w:rPr>
      <w:t xml:space="preserve">Tel: </w:t>
    </w:r>
    <w:r>
      <w:t>+44(0)</w:t>
    </w:r>
    <w:r>
      <w:rPr>
        <w:rFonts w:cs="Arial"/>
      </w:rPr>
      <w:t xml:space="preserve">1865 282252  Fax: </w:t>
    </w:r>
    <w:r>
      <w:t>+44(0)</w:t>
    </w:r>
    <w:r>
      <w:rPr>
        <w:rFonts w:cs="Arial"/>
      </w:rPr>
      <w:t xml:space="preserve">1865 282272      </w:t>
    </w:r>
  </w:p>
  <w:p w14:paraId="575AA7C2" w14:textId="77777777" w:rsidR="00A179EE" w:rsidRDefault="00A179EE" w:rsidP="00F40CA4">
    <w:pPr>
      <w:pStyle w:val="OXADDRESS"/>
      <w:rPr>
        <w:rFonts w:cs="Arial"/>
      </w:rPr>
    </w:pPr>
    <w:r>
      <w:t xml:space="preserve">Email: </w:t>
    </w:r>
    <w:hyperlink r:id="rId2" w:history="1">
      <w:r w:rsidRPr="008C2459">
        <w:rPr>
          <w:rStyle w:val="Hyperlink"/>
          <w:rFonts w:cs="Arial"/>
        </w:rPr>
        <w:t>damian.tyler@dpag.ox.ac.uk</w:t>
      </w:r>
    </w:hyperlink>
    <w:r>
      <w:rPr>
        <w:rFonts w:cs="Arial"/>
      </w:rPr>
      <w:t xml:space="preserve">    </w:t>
    </w:r>
    <w:r>
      <w:rPr>
        <w:rFonts w:cs="Arial"/>
      </w:rPr>
      <w:tab/>
    </w:r>
  </w:p>
  <w:p w14:paraId="4BE2AEB1" w14:textId="77777777" w:rsidR="00A179EE" w:rsidRDefault="00A179EE" w:rsidP="00F40CA4">
    <w:pPr>
      <w:pStyle w:val="OXADDRESS"/>
      <w:rPr>
        <w:rFonts w:cs="Arial"/>
      </w:rPr>
    </w:pPr>
    <w:r>
      <w:t xml:space="preserve">Web: </w:t>
    </w:r>
    <w:hyperlink r:id="rId3" w:history="1">
      <w:r w:rsidRPr="00173764">
        <w:rPr>
          <w:rStyle w:val="Hyperlink"/>
        </w:rPr>
        <w:t>http://www.dpag.ox.ac.uk/team/group-leaders/damian-tyler</w:t>
      </w:r>
    </w:hyperlink>
    <w:r>
      <w:t xml:space="preserve"> </w:t>
    </w:r>
  </w:p>
  <w:p w14:paraId="5254A7BF" w14:textId="77777777" w:rsidR="00A179EE" w:rsidRPr="003C0881" w:rsidRDefault="00B837F2" w:rsidP="003C0881">
    <w:pPr>
      <w:pStyle w:val="OXADDRESS"/>
      <w:rPr>
        <w:rFonts w:cs="Arial"/>
      </w:rPr>
    </w:pPr>
    <w:hyperlink r:id="rId4" w:history="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E24AE6"/>
    <w:multiLevelType w:val="multilevel"/>
    <w:tmpl w:val="2748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0366D"/>
    <w:multiLevelType w:val="hybridMultilevel"/>
    <w:tmpl w:val="48007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BGroup">
    <w15:presenceInfo w15:providerId="None" w15:userId="AMBGrou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284"/>
  <w:drawingGridVerticalSpacing w:val="284"/>
  <w:doNotUseMarginsForDrawingGridOrigin/>
  <w:drawingGridHorizontalOrigin w:val="567"/>
  <w:drawingGridVerticalOrigin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DDC"/>
    <w:rsid w:val="0000034A"/>
    <w:rsid w:val="00001581"/>
    <w:rsid w:val="000044F1"/>
    <w:rsid w:val="000215BD"/>
    <w:rsid w:val="000261F9"/>
    <w:rsid w:val="0006510E"/>
    <w:rsid w:val="000A1DA6"/>
    <w:rsid w:val="000B0943"/>
    <w:rsid w:val="000B31DE"/>
    <w:rsid w:val="000B5C2C"/>
    <w:rsid w:val="000C4C65"/>
    <w:rsid w:val="000D137F"/>
    <w:rsid w:val="000E2E78"/>
    <w:rsid w:val="000F4CE9"/>
    <w:rsid w:val="0010297E"/>
    <w:rsid w:val="00102F87"/>
    <w:rsid w:val="00106D0B"/>
    <w:rsid w:val="00113AD1"/>
    <w:rsid w:val="00114CD1"/>
    <w:rsid w:val="001335AC"/>
    <w:rsid w:val="001429B7"/>
    <w:rsid w:val="00146DA9"/>
    <w:rsid w:val="00157EB4"/>
    <w:rsid w:val="00161C73"/>
    <w:rsid w:val="001622EF"/>
    <w:rsid w:val="00171525"/>
    <w:rsid w:val="001720F9"/>
    <w:rsid w:val="001C5FD3"/>
    <w:rsid w:val="001E1183"/>
    <w:rsid w:val="001E7E11"/>
    <w:rsid w:val="001F795C"/>
    <w:rsid w:val="00232661"/>
    <w:rsid w:val="002662F7"/>
    <w:rsid w:val="0026662D"/>
    <w:rsid w:val="002719AA"/>
    <w:rsid w:val="002923C2"/>
    <w:rsid w:val="002942F7"/>
    <w:rsid w:val="00295D51"/>
    <w:rsid w:val="002A49EF"/>
    <w:rsid w:val="002A605D"/>
    <w:rsid w:val="002A61F8"/>
    <w:rsid w:val="002A73CB"/>
    <w:rsid w:val="002E2CA1"/>
    <w:rsid w:val="0030354B"/>
    <w:rsid w:val="003100F5"/>
    <w:rsid w:val="00310270"/>
    <w:rsid w:val="00317645"/>
    <w:rsid w:val="00324B77"/>
    <w:rsid w:val="00332106"/>
    <w:rsid w:val="003371B0"/>
    <w:rsid w:val="00340C98"/>
    <w:rsid w:val="00366B15"/>
    <w:rsid w:val="003837F3"/>
    <w:rsid w:val="00391B3A"/>
    <w:rsid w:val="003927B3"/>
    <w:rsid w:val="003A1F7D"/>
    <w:rsid w:val="003C0881"/>
    <w:rsid w:val="003E0E4E"/>
    <w:rsid w:val="003E32BE"/>
    <w:rsid w:val="003F649A"/>
    <w:rsid w:val="00412399"/>
    <w:rsid w:val="00413AE6"/>
    <w:rsid w:val="0041579E"/>
    <w:rsid w:val="0041741D"/>
    <w:rsid w:val="00427443"/>
    <w:rsid w:val="00430A54"/>
    <w:rsid w:val="0044428C"/>
    <w:rsid w:val="00444D52"/>
    <w:rsid w:val="0044682D"/>
    <w:rsid w:val="00451AA3"/>
    <w:rsid w:val="00453C7B"/>
    <w:rsid w:val="00456507"/>
    <w:rsid w:val="00460619"/>
    <w:rsid w:val="00470BA0"/>
    <w:rsid w:val="004773B8"/>
    <w:rsid w:val="0048197C"/>
    <w:rsid w:val="004946BD"/>
    <w:rsid w:val="00496FA8"/>
    <w:rsid w:val="004C2852"/>
    <w:rsid w:val="004C7BFB"/>
    <w:rsid w:val="004D7E35"/>
    <w:rsid w:val="004F240A"/>
    <w:rsid w:val="00505FBA"/>
    <w:rsid w:val="00510E8D"/>
    <w:rsid w:val="0051194D"/>
    <w:rsid w:val="005232D6"/>
    <w:rsid w:val="00525989"/>
    <w:rsid w:val="005444F5"/>
    <w:rsid w:val="00561908"/>
    <w:rsid w:val="005647D5"/>
    <w:rsid w:val="0057362A"/>
    <w:rsid w:val="00575A8A"/>
    <w:rsid w:val="00575ACA"/>
    <w:rsid w:val="005825FE"/>
    <w:rsid w:val="00584B9B"/>
    <w:rsid w:val="00585259"/>
    <w:rsid w:val="00590D81"/>
    <w:rsid w:val="005939D1"/>
    <w:rsid w:val="00594C24"/>
    <w:rsid w:val="005B7BDF"/>
    <w:rsid w:val="005C4CA9"/>
    <w:rsid w:val="005D543F"/>
    <w:rsid w:val="005E2181"/>
    <w:rsid w:val="005E44A2"/>
    <w:rsid w:val="005E6C88"/>
    <w:rsid w:val="005F0EB4"/>
    <w:rsid w:val="00615BC2"/>
    <w:rsid w:val="00616D9D"/>
    <w:rsid w:val="006245CE"/>
    <w:rsid w:val="00625BC8"/>
    <w:rsid w:val="00642650"/>
    <w:rsid w:val="00643D1E"/>
    <w:rsid w:val="00647F7C"/>
    <w:rsid w:val="00666604"/>
    <w:rsid w:val="00666BC1"/>
    <w:rsid w:val="0066793C"/>
    <w:rsid w:val="006761F8"/>
    <w:rsid w:val="00696AA0"/>
    <w:rsid w:val="006C5199"/>
    <w:rsid w:val="006C6FDF"/>
    <w:rsid w:val="006C73D8"/>
    <w:rsid w:val="006D147A"/>
    <w:rsid w:val="006D2EEF"/>
    <w:rsid w:val="006D36D3"/>
    <w:rsid w:val="006D6918"/>
    <w:rsid w:val="006F2C92"/>
    <w:rsid w:val="006F53D7"/>
    <w:rsid w:val="006F5BA6"/>
    <w:rsid w:val="00700DE3"/>
    <w:rsid w:val="00712A42"/>
    <w:rsid w:val="00723672"/>
    <w:rsid w:val="00724905"/>
    <w:rsid w:val="00733131"/>
    <w:rsid w:val="00736920"/>
    <w:rsid w:val="00737ADE"/>
    <w:rsid w:val="00737CB4"/>
    <w:rsid w:val="0075346A"/>
    <w:rsid w:val="007638C9"/>
    <w:rsid w:val="00777C7C"/>
    <w:rsid w:val="00790120"/>
    <w:rsid w:val="007B0542"/>
    <w:rsid w:val="007B5B3B"/>
    <w:rsid w:val="007C1088"/>
    <w:rsid w:val="007D35AF"/>
    <w:rsid w:val="007D640C"/>
    <w:rsid w:val="007E58E0"/>
    <w:rsid w:val="007F790E"/>
    <w:rsid w:val="00803CE0"/>
    <w:rsid w:val="00804B9E"/>
    <w:rsid w:val="008178A9"/>
    <w:rsid w:val="0081795F"/>
    <w:rsid w:val="00830E3C"/>
    <w:rsid w:val="00847711"/>
    <w:rsid w:val="00854F39"/>
    <w:rsid w:val="0085570B"/>
    <w:rsid w:val="0085597D"/>
    <w:rsid w:val="00857583"/>
    <w:rsid w:val="008618CB"/>
    <w:rsid w:val="00863A3D"/>
    <w:rsid w:val="00863FEB"/>
    <w:rsid w:val="00870FBC"/>
    <w:rsid w:val="008759DC"/>
    <w:rsid w:val="00883ACF"/>
    <w:rsid w:val="00885242"/>
    <w:rsid w:val="0088544A"/>
    <w:rsid w:val="00894043"/>
    <w:rsid w:val="008B145C"/>
    <w:rsid w:val="008B2CC4"/>
    <w:rsid w:val="008B5C2A"/>
    <w:rsid w:val="008D0963"/>
    <w:rsid w:val="008D0B2E"/>
    <w:rsid w:val="008D1352"/>
    <w:rsid w:val="008E1E39"/>
    <w:rsid w:val="008E36E9"/>
    <w:rsid w:val="008F2B75"/>
    <w:rsid w:val="008F72AD"/>
    <w:rsid w:val="0090371A"/>
    <w:rsid w:val="00907552"/>
    <w:rsid w:val="009100B6"/>
    <w:rsid w:val="00913BF7"/>
    <w:rsid w:val="0093419E"/>
    <w:rsid w:val="00942B49"/>
    <w:rsid w:val="009573C4"/>
    <w:rsid w:val="009753B7"/>
    <w:rsid w:val="009830B0"/>
    <w:rsid w:val="00984834"/>
    <w:rsid w:val="009B7F68"/>
    <w:rsid w:val="009C1A3F"/>
    <w:rsid w:val="009C2D87"/>
    <w:rsid w:val="009C5E6E"/>
    <w:rsid w:val="009D2570"/>
    <w:rsid w:val="009D4E72"/>
    <w:rsid w:val="009F0F84"/>
    <w:rsid w:val="00A03C42"/>
    <w:rsid w:val="00A179EE"/>
    <w:rsid w:val="00A23954"/>
    <w:rsid w:val="00A42513"/>
    <w:rsid w:val="00A42E1E"/>
    <w:rsid w:val="00A4328A"/>
    <w:rsid w:val="00A52071"/>
    <w:rsid w:val="00A6502B"/>
    <w:rsid w:val="00A670A9"/>
    <w:rsid w:val="00A75680"/>
    <w:rsid w:val="00A80449"/>
    <w:rsid w:val="00A8388A"/>
    <w:rsid w:val="00A860DE"/>
    <w:rsid w:val="00A90279"/>
    <w:rsid w:val="00A97204"/>
    <w:rsid w:val="00AA0E3C"/>
    <w:rsid w:val="00AA22CB"/>
    <w:rsid w:val="00AA2960"/>
    <w:rsid w:val="00AA575D"/>
    <w:rsid w:val="00AB0F66"/>
    <w:rsid w:val="00AC0DFB"/>
    <w:rsid w:val="00AF0B11"/>
    <w:rsid w:val="00B30945"/>
    <w:rsid w:val="00B31898"/>
    <w:rsid w:val="00B33A95"/>
    <w:rsid w:val="00B33DDC"/>
    <w:rsid w:val="00B33E7B"/>
    <w:rsid w:val="00B64DED"/>
    <w:rsid w:val="00B66BA2"/>
    <w:rsid w:val="00B70177"/>
    <w:rsid w:val="00B7024F"/>
    <w:rsid w:val="00B837F2"/>
    <w:rsid w:val="00B83989"/>
    <w:rsid w:val="00B92E3F"/>
    <w:rsid w:val="00BA1E19"/>
    <w:rsid w:val="00BB4EA5"/>
    <w:rsid w:val="00BB7633"/>
    <w:rsid w:val="00BD52DD"/>
    <w:rsid w:val="00BF797B"/>
    <w:rsid w:val="00C037D6"/>
    <w:rsid w:val="00C12F8E"/>
    <w:rsid w:val="00C14151"/>
    <w:rsid w:val="00C378BD"/>
    <w:rsid w:val="00C413F7"/>
    <w:rsid w:val="00C66155"/>
    <w:rsid w:val="00C66C62"/>
    <w:rsid w:val="00C9691C"/>
    <w:rsid w:val="00CA2BA6"/>
    <w:rsid w:val="00CA34B3"/>
    <w:rsid w:val="00CA365D"/>
    <w:rsid w:val="00CA4E4C"/>
    <w:rsid w:val="00CF1D01"/>
    <w:rsid w:val="00CF6081"/>
    <w:rsid w:val="00D30043"/>
    <w:rsid w:val="00D3051B"/>
    <w:rsid w:val="00D35E2B"/>
    <w:rsid w:val="00D35E6D"/>
    <w:rsid w:val="00D4180A"/>
    <w:rsid w:val="00D51013"/>
    <w:rsid w:val="00D73930"/>
    <w:rsid w:val="00DB105A"/>
    <w:rsid w:val="00DB3E72"/>
    <w:rsid w:val="00DD00EF"/>
    <w:rsid w:val="00DD5F4F"/>
    <w:rsid w:val="00DF5771"/>
    <w:rsid w:val="00DF615D"/>
    <w:rsid w:val="00DF7CAF"/>
    <w:rsid w:val="00E12E6D"/>
    <w:rsid w:val="00E25372"/>
    <w:rsid w:val="00E26F83"/>
    <w:rsid w:val="00E302F2"/>
    <w:rsid w:val="00E60519"/>
    <w:rsid w:val="00E656F7"/>
    <w:rsid w:val="00E6732F"/>
    <w:rsid w:val="00E67D14"/>
    <w:rsid w:val="00E7127D"/>
    <w:rsid w:val="00E76551"/>
    <w:rsid w:val="00E80A90"/>
    <w:rsid w:val="00E80E38"/>
    <w:rsid w:val="00E82984"/>
    <w:rsid w:val="00E82B52"/>
    <w:rsid w:val="00E82C9C"/>
    <w:rsid w:val="00E93704"/>
    <w:rsid w:val="00EA2F21"/>
    <w:rsid w:val="00EA6BAC"/>
    <w:rsid w:val="00EB101E"/>
    <w:rsid w:val="00EB3A70"/>
    <w:rsid w:val="00EB3F72"/>
    <w:rsid w:val="00EB6B14"/>
    <w:rsid w:val="00EC4AC7"/>
    <w:rsid w:val="00ED35F6"/>
    <w:rsid w:val="00ED3883"/>
    <w:rsid w:val="00ED6CB4"/>
    <w:rsid w:val="00F03F62"/>
    <w:rsid w:val="00F10FF6"/>
    <w:rsid w:val="00F11445"/>
    <w:rsid w:val="00F1465D"/>
    <w:rsid w:val="00F22276"/>
    <w:rsid w:val="00F30884"/>
    <w:rsid w:val="00F40CA4"/>
    <w:rsid w:val="00F42D24"/>
    <w:rsid w:val="00F539D4"/>
    <w:rsid w:val="00F61E82"/>
    <w:rsid w:val="00F62A2F"/>
    <w:rsid w:val="00F65FEA"/>
    <w:rsid w:val="00F67472"/>
    <w:rsid w:val="00F71AAA"/>
    <w:rsid w:val="00F779E7"/>
    <w:rsid w:val="00FB484E"/>
    <w:rsid w:val="00FB5E0E"/>
    <w:rsid w:val="00FD7697"/>
    <w:rsid w:val="00FD7A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40C6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42E1E"/>
    <w:pPr>
      <w:widowControl w:val="0"/>
      <w:suppressAutoHyphens/>
      <w:spacing w:after="240"/>
    </w:pPr>
    <w:rPr>
      <w:sz w:val="24"/>
      <w:szCs w:val="24"/>
    </w:rPr>
  </w:style>
  <w:style w:type="paragraph" w:styleId="Heading1">
    <w:name w:val="heading 1"/>
    <w:basedOn w:val="Normal"/>
    <w:next w:val="Normal"/>
    <w:qFormat/>
    <w:rsid w:val="0098483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XAddressee">
    <w:name w:val="OX Addressee"/>
    <w:link w:val="OXAddresseeCharChar"/>
    <w:rsid w:val="00157EB4"/>
    <w:pPr>
      <w:suppressAutoHyphens/>
    </w:pPr>
    <w:rPr>
      <w:sz w:val="24"/>
      <w:szCs w:val="24"/>
    </w:rPr>
  </w:style>
  <w:style w:type="paragraph" w:styleId="Footer">
    <w:name w:val="footer"/>
    <w:basedOn w:val="Normal"/>
    <w:link w:val="FooterChar"/>
    <w:rsid w:val="006F5BA6"/>
    <w:pPr>
      <w:tabs>
        <w:tab w:val="center" w:pos="4153"/>
        <w:tab w:val="right" w:pos="8306"/>
      </w:tabs>
    </w:pPr>
  </w:style>
  <w:style w:type="paragraph" w:styleId="Header">
    <w:name w:val="header"/>
    <w:basedOn w:val="Normal"/>
    <w:link w:val="HeaderChar"/>
    <w:rsid w:val="00984834"/>
    <w:pPr>
      <w:tabs>
        <w:tab w:val="center" w:pos="4153"/>
        <w:tab w:val="right" w:pos="8306"/>
      </w:tabs>
    </w:pPr>
  </w:style>
  <w:style w:type="table" w:styleId="TableGrid">
    <w:name w:val="Table Grid"/>
    <w:basedOn w:val="TableNormal"/>
    <w:rsid w:val="00AC0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XTITLE">
    <w:name w:val="OX TITLE"/>
    <w:rsid w:val="00E93704"/>
    <w:pPr>
      <w:tabs>
        <w:tab w:val="center" w:pos="4153"/>
        <w:tab w:val="right" w:pos="8306"/>
      </w:tabs>
      <w:spacing w:line="260" w:lineRule="exact"/>
    </w:pPr>
    <w:rPr>
      <w:rFonts w:ascii="Arial" w:hAnsi="Arial"/>
      <w:caps/>
      <w:spacing w:val="6"/>
      <w:sz w:val="22"/>
      <w:szCs w:val="22"/>
    </w:rPr>
  </w:style>
  <w:style w:type="paragraph" w:customStyle="1" w:styleId="OXADDRESS">
    <w:name w:val="OX ADDRESS"/>
    <w:link w:val="OXADDRESSCharChar"/>
    <w:rsid w:val="00E93704"/>
    <w:pPr>
      <w:tabs>
        <w:tab w:val="center" w:pos="4153"/>
        <w:tab w:val="right" w:pos="8306"/>
      </w:tabs>
      <w:spacing w:line="210" w:lineRule="exact"/>
    </w:pPr>
    <w:rPr>
      <w:rFonts w:ascii="Arial" w:hAnsi="Arial"/>
      <w:sz w:val="18"/>
      <w:szCs w:val="18"/>
    </w:rPr>
  </w:style>
  <w:style w:type="character" w:customStyle="1" w:styleId="OXPOSTCODE">
    <w:name w:val="OX POSTCODE"/>
    <w:rsid w:val="001335AC"/>
    <w:rPr>
      <w:rFonts w:ascii="Arial" w:hAnsi="Arial"/>
      <w:sz w:val="16"/>
      <w:szCs w:val="16"/>
      <w:lang w:val="en-GB" w:eastAsia="en-GB" w:bidi="ar-SA"/>
    </w:rPr>
  </w:style>
  <w:style w:type="character" w:customStyle="1" w:styleId="OXADDRESSCharChar">
    <w:name w:val="OX ADDRESS Char Char"/>
    <w:link w:val="OXADDRESS"/>
    <w:rsid w:val="00E93704"/>
    <w:rPr>
      <w:rFonts w:ascii="Arial" w:hAnsi="Arial"/>
      <w:sz w:val="18"/>
      <w:szCs w:val="18"/>
      <w:lang w:val="en-GB" w:eastAsia="en-GB" w:bidi="ar-SA"/>
    </w:rPr>
  </w:style>
  <w:style w:type="character" w:customStyle="1" w:styleId="OXAddresseeCharChar">
    <w:name w:val="OX Addressee Char Char"/>
    <w:link w:val="OXAddressee"/>
    <w:rsid w:val="00157EB4"/>
    <w:rPr>
      <w:sz w:val="24"/>
      <w:szCs w:val="24"/>
      <w:lang w:val="en-GB" w:eastAsia="en-GB" w:bidi="ar-SA"/>
    </w:rPr>
  </w:style>
  <w:style w:type="paragraph" w:customStyle="1" w:styleId="OXREFDATE">
    <w:name w:val="OX REF/DATE"/>
    <w:rsid w:val="00A42E1E"/>
    <w:pPr>
      <w:spacing w:line="260" w:lineRule="atLeast"/>
    </w:pPr>
    <w:rPr>
      <w:sz w:val="22"/>
      <w:szCs w:val="22"/>
    </w:rPr>
  </w:style>
  <w:style w:type="paragraph" w:customStyle="1" w:styleId="OXSUBJECT">
    <w:name w:val="OX SUBJECT"/>
    <w:basedOn w:val="Normal"/>
    <w:next w:val="Normal"/>
    <w:rsid w:val="00F42D24"/>
    <w:pPr>
      <w:spacing w:before="240"/>
    </w:pPr>
    <w:rPr>
      <w:b/>
    </w:rPr>
  </w:style>
  <w:style w:type="paragraph" w:customStyle="1" w:styleId="OXDEAR">
    <w:name w:val="OX DEAR"/>
    <w:basedOn w:val="Normal"/>
    <w:rsid w:val="00332106"/>
    <w:pPr>
      <w:spacing w:before="240"/>
    </w:pPr>
    <w:rPr>
      <w:szCs w:val="20"/>
    </w:rPr>
  </w:style>
  <w:style w:type="character" w:styleId="PageNumber">
    <w:name w:val="page number"/>
    <w:rsid w:val="009D4E72"/>
    <w:rPr>
      <w:rFonts w:ascii="Times New Roman" w:hAnsi="Times New Roman"/>
      <w:sz w:val="24"/>
      <w:szCs w:val="24"/>
      <w:lang w:val="en-GB" w:eastAsia="en-GB" w:bidi="ar-SA"/>
    </w:rPr>
  </w:style>
  <w:style w:type="character" w:styleId="Hyperlink">
    <w:name w:val="Hyperlink"/>
    <w:rsid w:val="00803CE0"/>
    <w:rPr>
      <w:color w:val="0563C1"/>
      <w:u w:val="single"/>
    </w:rPr>
  </w:style>
  <w:style w:type="paragraph" w:styleId="BalloonText">
    <w:name w:val="Balloon Text"/>
    <w:basedOn w:val="Normal"/>
    <w:link w:val="BalloonTextChar"/>
    <w:rsid w:val="00803CE0"/>
    <w:pPr>
      <w:spacing w:after="0"/>
    </w:pPr>
    <w:rPr>
      <w:rFonts w:ascii="Segoe UI" w:hAnsi="Segoe UI" w:cs="Segoe UI"/>
      <w:sz w:val="18"/>
      <w:szCs w:val="18"/>
    </w:rPr>
  </w:style>
  <w:style w:type="character" w:customStyle="1" w:styleId="BalloonTextChar">
    <w:name w:val="Balloon Text Char"/>
    <w:link w:val="BalloonText"/>
    <w:rsid w:val="00803CE0"/>
    <w:rPr>
      <w:rFonts w:ascii="Segoe UI" w:hAnsi="Segoe UI" w:cs="Segoe UI"/>
      <w:sz w:val="18"/>
      <w:szCs w:val="18"/>
    </w:rPr>
  </w:style>
  <w:style w:type="character" w:customStyle="1" w:styleId="HeaderChar">
    <w:name w:val="Header Char"/>
    <w:link w:val="Header"/>
    <w:rsid w:val="00803CE0"/>
    <w:rPr>
      <w:sz w:val="24"/>
      <w:szCs w:val="24"/>
    </w:rPr>
  </w:style>
  <w:style w:type="character" w:customStyle="1" w:styleId="FooterChar">
    <w:name w:val="Footer Char"/>
    <w:link w:val="Footer"/>
    <w:rsid w:val="00803CE0"/>
    <w:rPr>
      <w:sz w:val="24"/>
      <w:szCs w:val="24"/>
    </w:rPr>
  </w:style>
  <w:style w:type="paragraph" w:styleId="NoSpacing">
    <w:name w:val="No Spacing"/>
    <w:uiPriority w:val="1"/>
    <w:qFormat/>
    <w:rsid w:val="00AA575D"/>
    <w:pPr>
      <w:widowControl w:val="0"/>
      <w:suppressAutoHyphens/>
    </w:pPr>
    <w:rPr>
      <w:sz w:val="24"/>
      <w:szCs w:val="24"/>
    </w:rPr>
  </w:style>
  <w:style w:type="character" w:styleId="FollowedHyperlink">
    <w:name w:val="FollowedHyperlink"/>
    <w:basedOn w:val="DefaultParagraphFont"/>
    <w:rsid w:val="00324B77"/>
    <w:rPr>
      <w:color w:val="954F72" w:themeColor="followedHyperlink"/>
      <w:u w:val="single"/>
    </w:rPr>
  </w:style>
  <w:style w:type="paragraph" w:styleId="BodyText">
    <w:name w:val="Body Text"/>
    <w:basedOn w:val="Normal"/>
    <w:link w:val="BodyTextChar"/>
    <w:rsid w:val="00E6732F"/>
    <w:pPr>
      <w:widowControl/>
      <w:suppressAutoHyphens w:val="0"/>
      <w:spacing w:after="220" w:line="220" w:lineRule="atLeast"/>
      <w:jc w:val="both"/>
    </w:pPr>
    <w:rPr>
      <w:rFonts w:ascii="Arial" w:hAnsi="Arial"/>
      <w:spacing w:val="-5"/>
      <w:sz w:val="20"/>
      <w:szCs w:val="20"/>
      <w:lang w:eastAsia="en-US"/>
    </w:rPr>
  </w:style>
  <w:style w:type="character" w:customStyle="1" w:styleId="BodyTextChar">
    <w:name w:val="Body Text Char"/>
    <w:basedOn w:val="DefaultParagraphFont"/>
    <w:link w:val="BodyText"/>
    <w:rsid w:val="00E6732F"/>
    <w:rPr>
      <w:rFonts w:ascii="Arial" w:hAnsi="Arial"/>
      <w:spacing w:val="-5"/>
      <w:lang w:eastAsia="en-US"/>
    </w:rPr>
  </w:style>
  <w:style w:type="paragraph" w:customStyle="1" w:styleId="Style1">
    <w:name w:val="Style1"/>
    <w:basedOn w:val="Normal"/>
    <w:rsid w:val="005C4CA9"/>
    <w:pPr>
      <w:widowControl/>
      <w:suppressAutoHyphens w:val="0"/>
      <w:spacing w:after="0"/>
      <w:jc w:val="both"/>
    </w:pPr>
    <w:rPr>
      <w:szCs w:val="20"/>
      <w:lang w:eastAsia="en-US"/>
    </w:rPr>
  </w:style>
  <w:style w:type="paragraph" w:styleId="Salutation">
    <w:name w:val="Salutation"/>
    <w:basedOn w:val="Normal"/>
    <w:next w:val="Normal"/>
    <w:link w:val="SalutationChar"/>
    <w:rsid w:val="00870FBC"/>
    <w:pPr>
      <w:widowControl/>
      <w:suppressAutoHyphens w:val="0"/>
      <w:spacing w:before="220" w:after="220" w:line="220" w:lineRule="atLeast"/>
    </w:pPr>
    <w:rPr>
      <w:rFonts w:ascii="Arial" w:hAnsi="Arial"/>
      <w:spacing w:val="-5"/>
      <w:sz w:val="20"/>
      <w:szCs w:val="20"/>
      <w:lang w:eastAsia="en-US"/>
    </w:rPr>
  </w:style>
  <w:style w:type="character" w:customStyle="1" w:styleId="SalutationChar">
    <w:name w:val="Salutation Char"/>
    <w:basedOn w:val="DefaultParagraphFont"/>
    <w:link w:val="Salutation"/>
    <w:rsid w:val="00870FBC"/>
    <w:rPr>
      <w:rFonts w:ascii="Arial" w:hAnsi="Arial"/>
      <w:spacing w:val="-5"/>
      <w:lang w:eastAsia="en-US"/>
    </w:rPr>
  </w:style>
  <w:style w:type="character" w:styleId="CommentReference">
    <w:name w:val="annotation reference"/>
    <w:basedOn w:val="DefaultParagraphFont"/>
    <w:semiHidden/>
    <w:unhideWhenUsed/>
    <w:rsid w:val="000B0943"/>
    <w:rPr>
      <w:sz w:val="16"/>
      <w:szCs w:val="16"/>
    </w:rPr>
  </w:style>
  <w:style w:type="paragraph" w:styleId="CommentText">
    <w:name w:val="annotation text"/>
    <w:basedOn w:val="Normal"/>
    <w:link w:val="CommentTextChar"/>
    <w:semiHidden/>
    <w:unhideWhenUsed/>
    <w:rsid w:val="000B0943"/>
    <w:rPr>
      <w:sz w:val="20"/>
      <w:szCs w:val="20"/>
    </w:rPr>
  </w:style>
  <w:style w:type="character" w:customStyle="1" w:styleId="CommentTextChar">
    <w:name w:val="Comment Text Char"/>
    <w:basedOn w:val="DefaultParagraphFont"/>
    <w:link w:val="CommentText"/>
    <w:semiHidden/>
    <w:rsid w:val="000B0943"/>
  </w:style>
  <w:style w:type="paragraph" w:styleId="CommentSubject">
    <w:name w:val="annotation subject"/>
    <w:basedOn w:val="CommentText"/>
    <w:next w:val="CommentText"/>
    <w:link w:val="CommentSubjectChar"/>
    <w:semiHidden/>
    <w:unhideWhenUsed/>
    <w:rsid w:val="000B0943"/>
    <w:rPr>
      <w:b/>
      <w:bCs/>
    </w:rPr>
  </w:style>
  <w:style w:type="character" w:customStyle="1" w:styleId="CommentSubjectChar">
    <w:name w:val="Comment Subject Char"/>
    <w:basedOn w:val="CommentTextChar"/>
    <w:link w:val="CommentSubject"/>
    <w:semiHidden/>
    <w:rsid w:val="000B09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46272">
      <w:bodyDiv w:val="1"/>
      <w:marLeft w:val="0"/>
      <w:marRight w:val="0"/>
      <w:marTop w:val="0"/>
      <w:marBottom w:val="0"/>
      <w:divBdr>
        <w:top w:val="none" w:sz="0" w:space="0" w:color="auto"/>
        <w:left w:val="none" w:sz="0" w:space="0" w:color="auto"/>
        <w:bottom w:val="none" w:sz="0" w:space="0" w:color="auto"/>
        <w:right w:val="none" w:sz="0" w:space="0" w:color="auto"/>
      </w:divBdr>
    </w:div>
    <w:div w:id="331881647">
      <w:bodyDiv w:val="1"/>
      <w:marLeft w:val="0"/>
      <w:marRight w:val="0"/>
      <w:marTop w:val="0"/>
      <w:marBottom w:val="0"/>
      <w:divBdr>
        <w:top w:val="none" w:sz="0" w:space="0" w:color="auto"/>
        <w:left w:val="none" w:sz="0" w:space="0" w:color="auto"/>
        <w:bottom w:val="none" w:sz="0" w:space="0" w:color="auto"/>
        <w:right w:val="none" w:sz="0" w:space="0" w:color="auto"/>
      </w:divBdr>
      <w:divsChild>
        <w:div w:id="1775203690">
          <w:marLeft w:val="0"/>
          <w:marRight w:val="0"/>
          <w:marTop w:val="0"/>
          <w:marBottom w:val="0"/>
          <w:divBdr>
            <w:top w:val="none" w:sz="0" w:space="0" w:color="auto"/>
            <w:left w:val="none" w:sz="0" w:space="0" w:color="auto"/>
            <w:bottom w:val="none" w:sz="0" w:space="0" w:color="auto"/>
            <w:right w:val="none" w:sz="0" w:space="0" w:color="auto"/>
          </w:divBdr>
          <w:divsChild>
            <w:div w:id="1545673686">
              <w:marLeft w:val="0"/>
              <w:marRight w:val="0"/>
              <w:marTop w:val="0"/>
              <w:marBottom w:val="0"/>
              <w:divBdr>
                <w:top w:val="none" w:sz="0" w:space="0" w:color="auto"/>
                <w:left w:val="none" w:sz="0" w:space="0" w:color="auto"/>
                <w:bottom w:val="none" w:sz="0" w:space="0" w:color="auto"/>
                <w:right w:val="none" w:sz="0" w:space="0" w:color="auto"/>
              </w:divBdr>
              <w:divsChild>
                <w:div w:id="3843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32882">
      <w:bodyDiv w:val="1"/>
      <w:marLeft w:val="0"/>
      <w:marRight w:val="0"/>
      <w:marTop w:val="0"/>
      <w:marBottom w:val="0"/>
      <w:divBdr>
        <w:top w:val="none" w:sz="0" w:space="0" w:color="auto"/>
        <w:left w:val="none" w:sz="0" w:space="0" w:color="auto"/>
        <w:bottom w:val="none" w:sz="0" w:space="0" w:color="auto"/>
        <w:right w:val="none" w:sz="0" w:space="0" w:color="auto"/>
      </w:divBdr>
    </w:div>
    <w:div w:id="1211578792">
      <w:bodyDiv w:val="1"/>
      <w:marLeft w:val="0"/>
      <w:marRight w:val="0"/>
      <w:marTop w:val="0"/>
      <w:marBottom w:val="0"/>
      <w:divBdr>
        <w:top w:val="none" w:sz="0" w:space="0" w:color="auto"/>
        <w:left w:val="none" w:sz="0" w:space="0" w:color="auto"/>
        <w:bottom w:val="none" w:sz="0" w:space="0" w:color="auto"/>
        <w:right w:val="none" w:sz="0" w:space="0" w:color="auto"/>
      </w:divBdr>
      <w:divsChild>
        <w:div w:id="311176917">
          <w:marLeft w:val="0"/>
          <w:marRight w:val="0"/>
          <w:marTop w:val="195"/>
          <w:marBottom w:val="0"/>
          <w:divBdr>
            <w:top w:val="none" w:sz="0" w:space="0" w:color="auto"/>
            <w:left w:val="none" w:sz="0" w:space="0" w:color="auto"/>
            <w:bottom w:val="none" w:sz="0" w:space="0" w:color="auto"/>
            <w:right w:val="none" w:sz="0" w:space="0" w:color="auto"/>
          </w:divBdr>
        </w:div>
        <w:div w:id="1129321860">
          <w:marLeft w:val="0"/>
          <w:marRight w:val="0"/>
          <w:marTop w:val="195"/>
          <w:marBottom w:val="0"/>
          <w:divBdr>
            <w:top w:val="none" w:sz="0" w:space="0" w:color="auto"/>
            <w:left w:val="none" w:sz="0" w:space="0" w:color="auto"/>
            <w:bottom w:val="none" w:sz="0" w:space="0" w:color="auto"/>
            <w:right w:val="none" w:sz="0" w:space="0" w:color="auto"/>
          </w:divBdr>
        </w:div>
        <w:div w:id="1768232093">
          <w:marLeft w:val="0"/>
          <w:marRight w:val="0"/>
          <w:marTop w:val="195"/>
          <w:marBottom w:val="0"/>
          <w:divBdr>
            <w:top w:val="none" w:sz="0" w:space="0" w:color="auto"/>
            <w:left w:val="none" w:sz="0" w:space="0" w:color="auto"/>
            <w:bottom w:val="none" w:sz="0" w:space="0" w:color="auto"/>
            <w:right w:val="none" w:sz="0" w:space="0" w:color="auto"/>
          </w:divBdr>
        </w:div>
        <w:div w:id="1213494079">
          <w:marLeft w:val="0"/>
          <w:marRight w:val="0"/>
          <w:marTop w:val="195"/>
          <w:marBottom w:val="0"/>
          <w:divBdr>
            <w:top w:val="none" w:sz="0" w:space="0" w:color="auto"/>
            <w:left w:val="none" w:sz="0" w:space="0" w:color="auto"/>
            <w:bottom w:val="none" w:sz="0" w:space="0" w:color="auto"/>
            <w:right w:val="none" w:sz="0" w:space="0" w:color="auto"/>
          </w:divBdr>
        </w:div>
        <w:div w:id="1529677580">
          <w:marLeft w:val="0"/>
          <w:marRight w:val="0"/>
          <w:marTop w:val="195"/>
          <w:marBottom w:val="0"/>
          <w:divBdr>
            <w:top w:val="none" w:sz="0" w:space="0" w:color="auto"/>
            <w:left w:val="none" w:sz="0" w:space="0" w:color="auto"/>
            <w:bottom w:val="none" w:sz="0" w:space="0" w:color="auto"/>
            <w:right w:val="none" w:sz="0" w:space="0" w:color="auto"/>
          </w:divBdr>
        </w:div>
        <w:div w:id="1909686136">
          <w:marLeft w:val="0"/>
          <w:marRight w:val="0"/>
          <w:marTop w:val="195"/>
          <w:marBottom w:val="0"/>
          <w:divBdr>
            <w:top w:val="none" w:sz="0" w:space="0" w:color="auto"/>
            <w:left w:val="none" w:sz="0" w:space="0" w:color="auto"/>
            <w:bottom w:val="none" w:sz="0" w:space="0" w:color="auto"/>
            <w:right w:val="none" w:sz="0" w:space="0" w:color="auto"/>
          </w:divBdr>
        </w:div>
        <w:div w:id="1342393318">
          <w:marLeft w:val="0"/>
          <w:marRight w:val="0"/>
          <w:marTop w:val="195"/>
          <w:marBottom w:val="0"/>
          <w:divBdr>
            <w:top w:val="none" w:sz="0" w:space="0" w:color="auto"/>
            <w:left w:val="none" w:sz="0" w:space="0" w:color="auto"/>
            <w:bottom w:val="none" w:sz="0" w:space="0" w:color="auto"/>
            <w:right w:val="none" w:sz="0" w:space="0" w:color="auto"/>
          </w:divBdr>
        </w:div>
      </w:divsChild>
    </w:div>
    <w:div w:id="142869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dpag.ox.ac.uk" TargetMode="External"/><Relationship Id="rId1" Type="http://schemas.openxmlformats.org/officeDocument/2006/relationships/hyperlink" Target="mailto:damian.tyler@dpag.ox.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hyperlink" Target="http://www.dpag.ox.ac.uk/team/group-leaders/damian-tyler" TargetMode="External"/><Relationship Id="rId2" Type="http://schemas.openxmlformats.org/officeDocument/2006/relationships/hyperlink" Target="mailto:damian.tyler@dpag.ox.ac.uk" TargetMode="External"/><Relationship Id="rId1" Type="http://schemas.openxmlformats.org/officeDocument/2006/relationships/image" Target="media/image3.png"/><Relationship Id="rId4" Type="http://schemas.openxmlformats.org/officeDocument/2006/relationships/hyperlink" Target="http://www.dpag.o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sdf</vt:lpstr>
    </vt:vector>
  </TitlesOfParts>
  <Company>NMDS</Company>
  <LinksUpToDate>false</LinksUpToDate>
  <CharactersWithSpaces>8740</CharactersWithSpaces>
  <SharedDoc>false</SharedDoc>
  <HLinks>
    <vt:vector size="30" baseType="variant">
      <vt:variant>
        <vt:i4>6029328</vt:i4>
      </vt:variant>
      <vt:variant>
        <vt:i4>17</vt:i4>
      </vt:variant>
      <vt:variant>
        <vt:i4>0</vt:i4>
      </vt:variant>
      <vt:variant>
        <vt:i4>5</vt:i4>
      </vt:variant>
      <vt:variant>
        <vt:lpwstr>http://www.dpag.ox.ac.uk/</vt:lpwstr>
      </vt:variant>
      <vt:variant>
        <vt:lpwstr/>
      </vt:variant>
      <vt:variant>
        <vt:i4>7471174</vt:i4>
      </vt:variant>
      <vt:variant>
        <vt:i4>14</vt:i4>
      </vt:variant>
      <vt:variant>
        <vt:i4>0</vt:i4>
      </vt:variant>
      <vt:variant>
        <vt:i4>5</vt:i4>
      </vt:variant>
      <vt:variant>
        <vt:lpwstr>mailto:enquiries@dpag.ox.ac.uk</vt:lpwstr>
      </vt:variant>
      <vt:variant>
        <vt:lpwstr/>
      </vt:variant>
      <vt:variant>
        <vt:i4>6029328</vt:i4>
      </vt:variant>
      <vt:variant>
        <vt:i4>11</vt:i4>
      </vt:variant>
      <vt:variant>
        <vt:i4>0</vt:i4>
      </vt:variant>
      <vt:variant>
        <vt:i4>5</vt:i4>
      </vt:variant>
      <vt:variant>
        <vt:lpwstr>http://www.dpag.ox.ac.uk/</vt:lpwstr>
      </vt:variant>
      <vt:variant>
        <vt:lpwstr/>
      </vt:variant>
      <vt:variant>
        <vt:i4>6029328</vt:i4>
      </vt:variant>
      <vt:variant>
        <vt:i4>8</vt:i4>
      </vt:variant>
      <vt:variant>
        <vt:i4>0</vt:i4>
      </vt:variant>
      <vt:variant>
        <vt:i4>5</vt:i4>
      </vt:variant>
      <vt:variant>
        <vt:lpwstr>http://www.dpag.ox.ac.uk/</vt:lpwstr>
      </vt:variant>
      <vt:variant>
        <vt:lpwstr/>
      </vt:variant>
      <vt:variant>
        <vt:i4>7471174</vt:i4>
      </vt:variant>
      <vt:variant>
        <vt:i4>5</vt:i4>
      </vt:variant>
      <vt:variant>
        <vt:i4>0</vt:i4>
      </vt:variant>
      <vt:variant>
        <vt:i4>5</vt:i4>
      </vt:variant>
      <vt:variant>
        <vt:lpwstr>mailto:enquiries@dpag.ox.ac.uk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Georgia</dc:creator>
  <cp:keywords/>
  <dc:description/>
  <cp:lastModifiedBy>Jack Miller</cp:lastModifiedBy>
  <cp:revision>11</cp:revision>
  <cp:lastPrinted>2015-07-31T22:27:00Z</cp:lastPrinted>
  <dcterms:created xsi:type="dcterms:W3CDTF">2020-02-15T17:31:00Z</dcterms:created>
  <dcterms:modified xsi:type="dcterms:W3CDTF">2020-02-15T17:59:00Z</dcterms:modified>
</cp:coreProperties>
</file>